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8043" w14:textId="4B81C02F" w:rsidR="00F473E8" w:rsidRDefault="00F473E8" w:rsidP="00F473E8">
      <w:pPr>
        <w:jc w:val="center"/>
        <w:rPr>
          <w:rFonts w:ascii="Times New Roman" w:hAnsi="Times New Roman" w:cs="Times New Roman"/>
          <w:b/>
          <w:bCs/>
          <w:sz w:val="28"/>
          <w:szCs w:val="28"/>
        </w:rPr>
      </w:pPr>
      <w:proofErr w:type="spellStart"/>
      <w:r w:rsidRPr="00F473E8">
        <w:rPr>
          <w:rFonts w:ascii="Times New Roman" w:hAnsi="Times New Roman" w:cs="Times New Roman"/>
          <w:b/>
          <w:bCs/>
          <w:sz w:val="28"/>
          <w:szCs w:val="28"/>
        </w:rPr>
        <w:t>SmartClaimMate</w:t>
      </w:r>
      <w:proofErr w:type="spellEnd"/>
    </w:p>
    <w:p w14:paraId="718E41AD" w14:textId="77777777" w:rsidR="00F473E8" w:rsidRPr="00F473E8" w:rsidRDefault="00F473E8" w:rsidP="00F473E8">
      <w:pPr>
        <w:jc w:val="center"/>
        <w:rPr>
          <w:rFonts w:ascii="Times New Roman" w:hAnsi="Times New Roman" w:cs="Times New Roman"/>
          <w:b/>
          <w:bCs/>
          <w:sz w:val="28"/>
          <w:szCs w:val="28"/>
        </w:rPr>
      </w:pPr>
    </w:p>
    <w:p w14:paraId="7D95E67D" w14:textId="1EDA728E" w:rsidR="00F473E8" w:rsidRPr="00F473E8" w:rsidRDefault="00F473E8" w:rsidP="00F473E8">
      <w:pPr>
        <w:rPr>
          <w:rFonts w:ascii="Times New Roman" w:hAnsi="Times New Roman" w:cs="Times New Roman"/>
          <w:b/>
          <w:bCs/>
          <w:sz w:val="24"/>
          <w:szCs w:val="24"/>
        </w:rPr>
      </w:pPr>
      <w:proofErr w:type="spellStart"/>
      <w:r w:rsidRPr="00F473E8">
        <w:rPr>
          <w:rFonts w:ascii="Times New Roman" w:hAnsi="Times New Roman" w:cs="Times New Roman"/>
          <w:b/>
          <w:bCs/>
          <w:sz w:val="24"/>
          <w:szCs w:val="24"/>
        </w:rPr>
        <w:t>SmartClaimMate</w:t>
      </w:r>
      <w:proofErr w:type="spellEnd"/>
      <w:r w:rsidRPr="00F473E8">
        <w:rPr>
          <w:rFonts w:ascii="Times New Roman" w:hAnsi="Times New Roman" w:cs="Times New Roman"/>
          <w:b/>
          <w:bCs/>
          <w:sz w:val="24"/>
          <w:szCs w:val="24"/>
        </w:rPr>
        <w:t xml:space="preserve"> – An AI-Powered Health Insurance Assistant using RAG &amp; Watsonx.ai</w:t>
      </w:r>
    </w:p>
    <w:p w14:paraId="7AB8421E" w14:textId="77777777" w:rsidR="00F473E8" w:rsidRDefault="00F473E8" w:rsidP="00F473E8">
      <w:pPr>
        <w:jc w:val="both"/>
        <w:rPr>
          <w:rFonts w:ascii="Times New Roman" w:hAnsi="Times New Roman" w:cs="Times New Roman"/>
          <w:sz w:val="24"/>
          <w:szCs w:val="24"/>
        </w:rPr>
      </w:pPr>
      <w:proofErr w:type="spellStart"/>
      <w:r w:rsidRPr="00F473E8">
        <w:rPr>
          <w:rFonts w:ascii="Times New Roman" w:hAnsi="Times New Roman" w:cs="Times New Roman"/>
          <w:b/>
          <w:bCs/>
          <w:sz w:val="24"/>
          <w:szCs w:val="24"/>
        </w:rPr>
        <w:t>SmartClaimMate</w:t>
      </w:r>
      <w:proofErr w:type="spellEnd"/>
      <w:r w:rsidRPr="00F473E8">
        <w:rPr>
          <w:rFonts w:ascii="Times New Roman" w:hAnsi="Times New Roman" w:cs="Times New Roman"/>
          <w:sz w:val="24"/>
          <w:szCs w:val="24"/>
        </w:rPr>
        <w:t xml:space="preserve"> is a conversational AI assistant built to simplify the </w:t>
      </w:r>
      <w:proofErr w:type="gramStart"/>
      <w:r w:rsidRPr="00F473E8">
        <w:rPr>
          <w:rFonts w:ascii="Times New Roman" w:hAnsi="Times New Roman" w:cs="Times New Roman"/>
          <w:sz w:val="24"/>
          <w:szCs w:val="24"/>
        </w:rPr>
        <w:t>often overwhelming</w:t>
      </w:r>
      <w:proofErr w:type="gramEnd"/>
      <w:r w:rsidRPr="00F473E8">
        <w:rPr>
          <w:rFonts w:ascii="Times New Roman" w:hAnsi="Times New Roman" w:cs="Times New Roman"/>
          <w:sz w:val="24"/>
          <w:szCs w:val="24"/>
        </w:rPr>
        <w:t xml:space="preserve"> process of managing health insurance claims. Many users struggle with understanding why their insurance claims are denied, how to appeal those decisions, and which medical plans or hospitals best fit their needs. This confusion can lead to delays in treatment, financial stress, and frustration. </w:t>
      </w:r>
      <w:proofErr w:type="spellStart"/>
      <w:r w:rsidRPr="00F473E8">
        <w:rPr>
          <w:rFonts w:ascii="Times New Roman" w:hAnsi="Times New Roman" w:cs="Times New Roman"/>
          <w:sz w:val="24"/>
          <w:szCs w:val="24"/>
        </w:rPr>
        <w:t>SmartClaimMate</w:t>
      </w:r>
      <w:proofErr w:type="spellEnd"/>
      <w:r w:rsidRPr="00F473E8">
        <w:rPr>
          <w:rFonts w:ascii="Times New Roman" w:hAnsi="Times New Roman" w:cs="Times New Roman"/>
          <w:sz w:val="24"/>
          <w:szCs w:val="24"/>
        </w:rPr>
        <w:t xml:space="preserve"> was developed to address this issue with a friendly, AI-powered solution that guides users through their insurance challenges in a clear and supportive manner.</w:t>
      </w:r>
    </w:p>
    <w:p w14:paraId="69B08D44" w14:textId="0A33E19B" w:rsidR="00F473E8" w:rsidRPr="00F473E8" w:rsidRDefault="00F473E8" w:rsidP="00F473E8">
      <w:pPr>
        <w:jc w:val="both"/>
        <w:rPr>
          <w:rFonts w:ascii="Times New Roman" w:hAnsi="Times New Roman" w:cs="Times New Roman"/>
          <w:b/>
          <w:bCs/>
          <w:sz w:val="24"/>
          <w:szCs w:val="24"/>
        </w:rPr>
      </w:pPr>
      <w:r w:rsidRPr="00F473E8">
        <w:rPr>
          <w:rFonts w:ascii="Times New Roman" w:hAnsi="Times New Roman" w:cs="Times New Roman"/>
          <w:b/>
          <w:bCs/>
          <w:sz w:val="24"/>
          <w:szCs w:val="24"/>
        </w:rPr>
        <w:t>Usage:</w:t>
      </w:r>
    </w:p>
    <w:p w14:paraId="09CD6AB8" w14:textId="6212F846" w:rsid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 xml:space="preserve">This project leverages a Retrieval-Augmented Generation (RAG) approach and IBM’s </w:t>
      </w:r>
      <w:r w:rsidR="005965AA">
        <w:rPr>
          <w:rFonts w:ascii="Times New Roman" w:hAnsi="Times New Roman" w:cs="Times New Roman"/>
          <w:sz w:val="24"/>
          <w:szCs w:val="24"/>
        </w:rPr>
        <w:t>Watsonx.ai</w:t>
      </w:r>
      <w:r w:rsidRPr="00F473E8">
        <w:rPr>
          <w:rFonts w:ascii="Times New Roman" w:hAnsi="Times New Roman" w:cs="Times New Roman"/>
          <w:sz w:val="24"/>
          <w:szCs w:val="24"/>
        </w:rPr>
        <w:t xml:space="preserve"> prompt-based architecture to simulate intelligent </w:t>
      </w:r>
      <w:proofErr w:type="spellStart"/>
      <w:r w:rsidRPr="00F473E8">
        <w:rPr>
          <w:rFonts w:ascii="Times New Roman" w:hAnsi="Times New Roman" w:cs="Times New Roman"/>
          <w:sz w:val="24"/>
          <w:szCs w:val="24"/>
        </w:rPr>
        <w:t>behavior</w:t>
      </w:r>
      <w:proofErr w:type="spellEnd"/>
      <w:r w:rsidRPr="00F473E8">
        <w:rPr>
          <w:rFonts w:ascii="Times New Roman" w:hAnsi="Times New Roman" w:cs="Times New Roman"/>
          <w:sz w:val="24"/>
          <w:szCs w:val="24"/>
        </w:rPr>
        <w:t xml:space="preserve">. It is designed to help users by answering health insurance–related questions, generating appeal letters, suggesting insurance plans, and even recommending nearby hospitals based on symptoms and location. For instance, if a user </w:t>
      </w:r>
      <w:proofErr w:type="gramStart"/>
      <w:r w:rsidRPr="00F473E8">
        <w:rPr>
          <w:rFonts w:ascii="Times New Roman" w:hAnsi="Times New Roman" w:cs="Times New Roman"/>
          <w:sz w:val="24"/>
          <w:szCs w:val="24"/>
        </w:rPr>
        <w:t>says</w:t>
      </w:r>
      <w:proofErr w:type="gramEnd"/>
      <w:r w:rsidRPr="00F473E8">
        <w:rPr>
          <w:rFonts w:ascii="Times New Roman" w:hAnsi="Times New Roman" w:cs="Times New Roman"/>
          <w:sz w:val="24"/>
          <w:szCs w:val="24"/>
        </w:rPr>
        <w:t xml:space="preserve"> "I'm suffering from knee pain," the assistant responds with relevant hospital suggestions. If the user asks for help writing an appeal, </w:t>
      </w:r>
      <w:proofErr w:type="spellStart"/>
      <w:r w:rsidRPr="00F473E8">
        <w:rPr>
          <w:rFonts w:ascii="Times New Roman" w:hAnsi="Times New Roman" w:cs="Times New Roman"/>
          <w:sz w:val="24"/>
          <w:szCs w:val="24"/>
        </w:rPr>
        <w:t>SmartClaimMate</w:t>
      </w:r>
      <w:proofErr w:type="spellEnd"/>
      <w:r w:rsidRPr="00F473E8">
        <w:rPr>
          <w:rFonts w:ascii="Times New Roman" w:hAnsi="Times New Roman" w:cs="Times New Roman"/>
          <w:sz w:val="24"/>
          <w:szCs w:val="24"/>
        </w:rPr>
        <w:t xml:space="preserve"> generates a draft email in seconds.</w:t>
      </w:r>
    </w:p>
    <w:p w14:paraId="7C13691E" w14:textId="0C341B4F" w:rsidR="00F473E8" w:rsidRPr="00F473E8" w:rsidRDefault="00F473E8" w:rsidP="00F473E8">
      <w:pPr>
        <w:jc w:val="both"/>
        <w:rPr>
          <w:rFonts w:ascii="Times New Roman" w:hAnsi="Times New Roman" w:cs="Times New Roman"/>
          <w:b/>
          <w:bCs/>
          <w:sz w:val="24"/>
          <w:szCs w:val="24"/>
        </w:rPr>
      </w:pPr>
      <w:r w:rsidRPr="00F473E8">
        <w:rPr>
          <w:rFonts w:ascii="Times New Roman" w:hAnsi="Times New Roman" w:cs="Times New Roman"/>
          <w:b/>
          <w:bCs/>
          <w:sz w:val="24"/>
          <w:szCs w:val="24"/>
        </w:rPr>
        <w:t>Technologies:</w:t>
      </w:r>
    </w:p>
    <w:p w14:paraId="2883C506" w14:textId="77777777" w:rsid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 xml:space="preserve">Technologies used include IBM watsonx.ai Prompt Lab for system prompt testing and design, Python for core logic, and Google </w:t>
      </w:r>
      <w:proofErr w:type="spellStart"/>
      <w:r w:rsidRPr="00F473E8">
        <w:rPr>
          <w:rFonts w:ascii="Times New Roman" w:hAnsi="Times New Roman" w:cs="Times New Roman"/>
          <w:sz w:val="24"/>
          <w:szCs w:val="24"/>
        </w:rPr>
        <w:t>Colab</w:t>
      </w:r>
      <w:proofErr w:type="spellEnd"/>
      <w:r w:rsidRPr="00F473E8">
        <w:rPr>
          <w:rFonts w:ascii="Times New Roman" w:hAnsi="Times New Roman" w:cs="Times New Roman"/>
          <w:sz w:val="24"/>
          <w:szCs w:val="24"/>
        </w:rPr>
        <w:t xml:space="preserve"> to simulate the assistant. Due to hackathon restrictions that prevent IBM Cloud deployments, the entire chatbot was tested and showcased locally using </w:t>
      </w:r>
      <w:proofErr w:type="spellStart"/>
      <w:r w:rsidRPr="00F473E8">
        <w:rPr>
          <w:rFonts w:ascii="Times New Roman" w:hAnsi="Times New Roman" w:cs="Times New Roman"/>
          <w:sz w:val="24"/>
          <w:szCs w:val="24"/>
        </w:rPr>
        <w:t>Colab</w:t>
      </w:r>
      <w:proofErr w:type="spellEnd"/>
      <w:r w:rsidRPr="00F473E8">
        <w:rPr>
          <w:rFonts w:ascii="Times New Roman" w:hAnsi="Times New Roman" w:cs="Times New Roman"/>
          <w:sz w:val="24"/>
          <w:szCs w:val="24"/>
        </w:rPr>
        <w:t>. Users can interact with the assistant through predefined questions and receive natural-language responses tailored to their concerns.</w:t>
      </w:r>
    </w:p>
    <w:p w14:paraId="4BB069BB" w14:textId="3BE6EA7A" w:rsidR="00F473E8" w:rsidRPr="00F473E8" w:rsidRDefault="00F473E8" w:rsidP="00F473E8">
      <w:pPr>
        <w:jc w:val="both"/>
        <w:rPr>
          <w:rFonts w:ascii="Times New Roman" w:hAnsi="Times New Roman" w:cs="Times New Roman"/>
          <w:b/>
          <w:bCs/>
          <w:sz w:val="24"/>
          <w:szCs w:val="24"/>
        </w:rPr>
      </w:pPr>
      <w:r w:rsidRPr="00F473E8">
        <w:rPr>
          <w:rFonts w:ascii="Times New Roman" w:hAnsi="Times New Roman" w:cs="Times New Roman"/>
          <w:b/>
          <w:bCs/>
          <w:sz w:val="24"/>
          <w:szCs w:val="24"/>
        </w:rPr>
        <w:t>Testing the Assistant:</w:t>
      </w:r>
    </w:p>
    <w:p w14:paraId="622A4926" w14:textId="77777777" w:rsidR="00F473E8" w:rsidRP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The assistant is powered by a system prompt that defines its tone and role:</w:t>
      </w:r>
      <w:r w:rsidRPr="00F473E8">
        <w:rPr>
          <w:rFonts w:ascii="Times New Roman" w:hAnsi="Times New Roman" w:cs="Times New Roman"/>
          <w:sz w:val="24"/>
          <w:szCs w:val="24"/>
        </w:rPr>
        <w:br/>
      </w:r>
      <w:r w:rsidRPr="00F473E8">
        <w:rPr>
          <w:rFonts w:ascii="Times New Roman" w:hAnsi="Times New Roman" w:cs="Times New Roman"/>
          <w:i/>
          <w:iCs/>
          <w:sz w:val="24"/>
          <w:szCs w:val="24"/>
        </w:rPr>
        <w:t xml:space="preserve">"You are </w:t>
      </w:r>
      <w:proofErr w:type="spellStart"/>
      <w:r w:rsidRPr="00F473E8">
        <w:rPr>
          <w:rFonts w:ascii="Times New Roman" w:hAnsi="Times New Roman" w:cs="Times New Roman"/>
          <w:i/>
          <w:iCs/>
          <w:sz w:val="24"/>
          <w:szCs w:val="24"/>
        </w:rPr>
        <w:t>SmartClaimMate</w:t>
      </w:r>
      <w:proofErr w:type="spellEnd"/>
      <w:r w:rsidRPr="00F473E8">
        <w:rPr>
          <w:rFonts w:ascii="Times New Roman" w:hAnsi="Times New Roman" w:cs="Times New Roman"/>
          <w:i/>
          <w:iCs/>
          <w:sz w:val="24"/>
          <w:szCs w:val="24"/>
        </w:rPr>
        <w:t>, a friendly insurance assistant. Help users understand claims, suggest hospitals, and write appeal letters in a polite, supportive tone."</w:t>
      </w:r>
      <w:r w:rsidRPr="00F473E8">
        <w:rPr>
          <w:rFonts w:ascii="Times New Roman" w:hAnsi="Times New Roman" w:cs="Times New Roman"/>
          <w:sz w:val="24"/>
          <w:szCs w:val="24"/>
        </w:rPr>
        <w:br/>
        <w:t>This system prompt allows the assistant to maintain context and consistency across all user queries.</w:t>
      </w:r>
    </w:p>
    <w:p w14:paraId="0B452C12" w14:textId="77777777" w:rsidR="00F473E8" w:rsidRP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 xml:space="preserve">During the demonstration, the assistant showcases a variety of features: suggesting </w:t>
      </w:r>
      <w:proofErr w:type="spellStart"/>
      <w:r w:rsidRPr="00F473E8">
        <w:rPr>
          <w:rFonts w:ascii="Times New Roman" w:hAnsi="Times New Roman" w:cs="Times New Roman"/>
          <w:sz w:val="24"/>
          <w:szCs w:val="24"/>
        </w:rPr>
        <w:t>orthopedic</w:t>
      </w:r>
      <w:proofErr w:type="spellEnd"/>
      <w:r w:rsidRPr="00F473E8">
        <w:rPr>
          <w:rFonts w:ascii="Times New Roman" w:hAnsi="Times New Roman" w:cs="Times New Roman"/>
          <w:sz w:val="24"/>
          <w:szCs w:val="24"/>
        </w:rPr>
        <w:t xml:space="preserve"> hospitals for pain, generating insurance appeal drafts, recommending suitable health plans, and politely asking for more information if needed. These outputs are generated based on predefined input examples, simulating the way RAG systems fetch and respond with relevant information.</w:t>
      </w:r>
    </w:p>
    <w:p w14:paraId="77B86C47" w14:textId="77777777" w:rsidR="00F473E8" w:rsidRP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 xml:space="preserve">The project is fully extensible. </w:t>
      </w:r>
      <w:proofErr w:type="spellStart"/>
      <w:r w:rsidRPr="00F473E8">
        <w:rPr>
          <w:rFonts w:ascii="Times New Roman" w:hAnsi="Times New Roman" w:cs="Times New Roman"/>
          <w:sz w:val="24"/>
          <w:szCs w:val="24"/>
        </w:rPr>
        <w:t>SmartClaimMate</w:t>
      </w:r>
      <w:proofErr w:type="spellEnd"/>
      <w:r w:rsidRPr="00F473E8">
        <w:rPr>
          <w:rFonts w:ascii="Times New Roman" w:hAnsi="Times New Roman" w:cs="Times New Roman"/>
          <w:sz w:val="24"/>
          <w:szCs w:val="24"/>
        </w:rPr>
        <w:t xml:space="preserve"> can easily be adapted for other domains like automobile or banking insurance simply by modifying the system prompt. In the future, this assistant can integrate with real-time APIs for hospital availability, claim processing, and plan </w:t>
      </w:r>
      <w:r w:rsidRPr="00F473E8">
        <w:rPr>
          <w:rFonts w:ascii="Times New Roman" w:hAnsi="Times New Roman" w:cs="Times New Roman"/>
          <w:sz w:val="24"/>
          <w:szCs w:val="24"/>
        </w:rPr>
        <w:lastRenderedPageBreak/>
        <w:t>comparison. Features like tone customization, document checklist generation, and mobile app integration are also possible.</w:t>
      </w:r>
    </w:p>
    <w:p w14:paraId="791ED367" w14:textId="77777777" w:rsidR="00F473E8" w:rsidRP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While the assistant is currently simulated in a notebook due to platform limitations, it represents a realistic and impactful use case of conversational AI. It delivers not just functionality but also a human touch — exactly what users need when dealing with complex health systems.</w:t>
      </w:r>
    </w:p>
    <w:p w14:paraId="2EA1211D" w14:textId="77777777" w:rsidR="00F473E8" w:rsidRDefault="00F473E8" w:rsidP="00F473E8">
      <w:pPr>
        <w:jc w:val="both"/>
        <w:rPr>
          <w:rFonts w:ascii="Times New Roman" w:hAnsi="Times New Roman" w:cs="Times New Roman"/>
          <w:sz w:val="24"/>
          <w:szCs w:val="24"/>
        </w:rPr>
      </w:pPr>
      <w:r w:rsidRPr="00F473E8">
        <w:rPr>
          <w:rFonts w:ascii="Times New Roman" w:hAnsi="Times New Roman" w:cs="Times New Roman"/>
          <w:sz w:val="24"/>
          <w:szCs w:val="24"/>
        </w:rPr>
        <w:t>A short demo video is included with the submission, showcasing real interactions with the assistant. All source code, prompts, and documentation are available on GitHub. This project proves that even a simple AI interface, when thoughtfully designed, can make a meaningful difference in improving customer experience in the healthcare domain.</w:t>
      </w:r>
    </w:p>
    <w:p w14:paraId="2BA69FC7" w14:textId="734922F0" w:rsidR="00F473E8" w:rsidRDefault="00F473E8" w:rsidP="00F473E8">
      <w:pPr>
        <w:rPr>
          <w:rFonts w:ascii="Times New Roman" w:hAnsi="Times New Roman" w:cs="Times New Roman"/>
          <w:b/>
          <w:bCs/>
        </w:rPr>
      </w:pPr>
      <w:r w:rsidRPr="00F473E8">
        <w:rPr>
          <w:rFonts w:ascii="Times New Roman" w:hAnsi="Times New Roman" w:cs="Times New Roman"/>
          <w:b/>
          <w:bCs/>
        </w:rPr>
        <w:t xml:space="preserve">Here We can check the User questions for </w:t>
      </w:r>
      <w:proofErr w:type="spellStart"/>
      <w:r w:rsidRPr="00F473E8">
        <w:rPr>
          <w:rFonts w:ascii="Times New Roman" w:hAnsi="Times New Roman" w:cs="Times New Roman"/>
          <w:b/>
          <w:bCs/>
        </w:rPr>
        <w:t>SmartClaimMate</w:t>
      </w:r>
      <w:proofErr w:type="spellEnd"/>
      <w:r w:rsidRPr="00F473E8">
        <w:rPr>
          <w:rFonts w:ascii="Times New Roman" w:hAnsi="Times New Roman" w:cs="Times New Roman"/>
          <w:b/>
          <w:bCs/>
        </w:rPr>
        <w:t>:</w:t>
      </w:r>
    </w:p>
    <w:p w14:paraId="2D71E13D" w14:textId="0DA7401A" w:rsidR="00F473E8" w:rsidRPr="00F473E8" w:rsidRDefault="00F473E8" w:rsidP="00F473E8">
      <w:pPr>
        <w:rPr>
          <w:rFonts w:ascii="Times New Roman" w:hAnsi="Times New Roman" w:cs="Times New Roman"/>
        </w:rPr>
      </w:pPr>
      <w:r w:rsidRPr="00F473E8">
        <w:rPr>
          <w:rFonts w:ascii="Times New Roman" w:hAnsi="Times New Roman" w:cs="Times New Roman"/>
        </w:rPr>
        <w:drawing>
          <wp:inline distT="0" distB="0" distL="0" distR="0" wp14:anchorId="6452D420" wp14:editId="58335D7A">
            <wp:extent cx="5731510" cy="3058160"/>
            <wp:effectExtent l="0" t="0" r="2540" b="8890"/>
            <wp:docPr id="202756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68892" name=""/>
                    <pic:cNvPicPr/>
                  </pic:nvPicPr>
                  <pic:blipFill>
                    <a:blip r:embed="rId5"/>
                    <a:stretch>
                      <a:fillRect/>
                    </a:stretch>
                  </pic:blipFill>
                  <pic:spPr>
                    <a:xfrm>
                      <a:off x="0" y="0"/>
                      <a:ext cx="5731510" cy="3058160"/>
                    </a:xfrm>
                    <a:prstGeom prst="rect">
                      <a:avLst/>
                    </a:prstGeom>
                  </pic:spPr>
                </pic:pic>
              </a:graphicData>
            </a:graphic>
          </wp:inline>
        </w:drawing>
      </w:r>
    </w:p>
    <w:p w14:paraId="304A6FF7" w14:textId="6E288458" w:rsidR="00F473E8" w:rsidRPr="00F473E8" w:rsidRDefault="00F473E8" w:rsidP="00F473E8">
      <w:pPr>
        <w:rPr>
          <w:rFonts w:ascii="Times New Roman" w:hAnsi="Times New Roman" w:cs="Times New Roman"/>
          <w:b/>
          <w:bCs/>
        </w:rPr>
      </w:pPr>
      <w:r w:rsidRPr="00F473E8">
        <w:rPr>
          <w:rFonts w:ascii="Times New Roman" w:hAnsi="Times New Roman" w:cs="Times New Roman"/>
          <w:b/>
          <w:bCs/>
        </w:rPr>
        <w:t xml:space="preserve">Prompt Lab Design Explanation </w:t>
      </w:r>
    </w:p>
    <w:p w14:paraId="32B61526"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This screenshot captures the </w:t>
      </w:r>
      <w:r w:rsidRPr="00F473E8">
        <w:rPr>
          <w:rFonts w:ascii="Times New Roman" w:hAnsi="Times New Roman" w:cs="Times New Roman"/>
          <w:b/>
          <w:bCs/>
        </w:rPr>
        <w:t>system prompt</w:t>
      </w:r>
      <w:r w:rsidRPr="00F473E8">
        <w:rPr>
          <w:rFonts w:ascii="Times New Roman" w:hAnsi="Times New Roman" w:cs="Times New Roman"/>
        </w:rPr>
        <w:t xml:space="preserve"> I created using </w:t>
      </w:r>
      <w:r w:rsidRPr="00F473E8">
        <w:rPr>
          <w:rFonts w:ascii="Times New Roman" w:hAnsi="Times New Roman" w:cs="Times New Roman"/>
          <w:b/>
          <w:bCs/>
        </w:rPr>
        <w:t>IBM watsonx.ai Prompt Lab</w:t>
      </w:r>
      <w:r w:rsidRPr="00F473E8">
        <w:rPr>
          <w:rFonts w:ascii="Times New Roman" w:hAnsi="Times New Roman" w:cs="Times New Roman"/>
        </w:rPr>
        <w:t xml:space="preserve"> for my project </w:t>
      </w:r>
      <w:proofErr w:type="spellStart"/>
      <w:r w:rsidRPr="00F473E8">
        <w:rPr>
          <w:rFonts w:ascii="Times New Roman" w:hAnsi="Times New Roman" w:cs="Times New Roman"/>
          <w:i/>
          <w:iCs/>
        </w:rPr>
        <w:t>SmartClaimMate</w:t>
      </w:r>
      <w:proofErr w:type="spellEnd"/>
      <w:r w:rsidRPr="00F473E8">
        <w:rPr>
          <w:rFonts w:ascii="Times New Roman" w:hAnsi="Times New Roman" w:cs="Times New Roman"/>
        </w:rPr>
        <w:t>.</w:t>
      </w:r>
    </w:p>
    <w:p w14:paraId="0E56120C"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To build a natural, helpful, and domain-aware AI assistant, I utilized Prompt Lab to define the assistant’s </w:t>
      </w:r>
      <w:proofErr w:type="spellStart"/>
      <w:r w:rsidRPr="00F473E8">
        <w:rPr>
          <w:rFonts w:ascii="Times New Roman" w:hAnsi="Times New Roman" w:cs="Times New Roman"/>
        </w:rPr>
        <w:t>behavior</w:t>
      </w:r>
      <w:proofErr w:type="spellEnd"/>
      <w:r w:rsidRPr="00F473E8">
        <w:rPr>
          <w:rFonts w:ascii="Times New Roman" w:hAnsi="Times New Roman" w:cs="Times New Roman"/>
        </w:rPr>
        <w:t>, tone, and response structure. The system prompt acts as the “personality” and logic engine behind the AI.</w:t>
      </w:r>
    </w:p>
    <w:p w14:paraId="16FF1587" w14:textId="77777777" w:rsidR="00F473E8" w:rsidRPr="00F473E8" w:rsidRDefault="00F473E8" w:rsidP="00F473E8">
      <w:pPr>
        <w:rPr>
          <w:rFonts w:ascii="Times New Roman" w:hAnsi="Times New Roman" w:cs="Times New Roman"/>
          <w:b/>
          <w:bCs/>
        </w:rPr>
      </w:pPr>
      <w:r w:rsidRPr="00F473E8">
        <w:rPr>
          <w:rFonts w:ascii="Segoe UI Emoji" w:hAnsi="Segoe UI Emoji" w:cs="Segoe UI Emoji"/>
          <w:b/>
          <w:bCs/>
        </w:rPr>
        <w:t>🧠</w:t>
      </w:r>
      <w:r w:rsidRPr="00F473E8">
        <w:rPr>
          <w:rFonts w:ascii="Times New Roman" w:hAnsi="Times New Roman" w:cs="Times New Roman"/>
          <w:b/>
          <w:bCs/>
        </w:rPr>
        <w:t xml:space="preserve"> Purpose of the System Prompt:</w:t>
      </w:r>
    </w:p>
    <w:p w14:paraId="52E9943D"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The prompt instructs the assistant to act as a </w:t>
      </w:r>
      <w:r w:rsidRPr="00F473E8">
        <w:rPr>
          <w:rFonts w:ascii="Times New Roman" w:hAnsi="Times New Roman" w:cs="Times New Roman"/>
          <w:b/>
          <w:bCs/>
        </w:rPr>
        <w:t>friendly AI expert</w:t>
      </w:r>
      <w:r w:rsidRPr="00F473E8">
        <w:rPr>
          <w:rFonts w:ascii="Times New Roman" w:hAnsi="Times New Roman" w:cs="Times New Roman"/>
        </w:rPr>
        <w:t xml:space="preserve"> for insurance-related questions. It is responsible for:</w:t>
      </w:r>
    </w:p>
    <w:p w14:paraId="65E8CAD7" w14:textId="77777777" w:rsidR="00F473E8" w:rsidRPr="00F473E8" w:rsidRDefault="00F473E8" w:rsidP="00F473E8">
      <w:pPr>
        <w:numPr>
          <w:ilvl w:val="0"/>
          <w:numId w:val="1"/>
        </w:numPr>
        <w:rPr>
          <w:rFonts w:ascii="Times New Roman" w:hAnsi="Times New Roman" w:cs="Times New Roman"/>
        </w:rPr>
      </w:pPr>
      <w:r w:rsidRPr="00F473E8">
        <w:rPr>
          <w:rFonts w:ascii="Times New Roman" w:hAnsi="Times New Roman" w:cs="Times New Roman"/>
        </w:rPr>
        <w:t>Explaining denied claims</w:t>
      </w:r>
    </w:p>
    <w:p w14:paraId="2EBA7C6A" w14:textId="77777777" w:rsidR="00F473E8" w:rsidRPr="00F473E8" w:rsidRDefault="00F473E8" w:rsidP="00F473E8">
      <w:pPr>
        <w:numPr>
          <w:ilvl w:val="0"/>
          <w:numId w:val="1"/>
        </w:numPr>
        <w:rPr>
          <w:rFonts w:ascii="Times New Roman" w:hAnsi="Times New Roman" w:cs="Times New Roman"/>
        </w:rPr>
      </w:pPr>
      <w:r w:rsidRPr="00F473E8">
        <w:rPr>
          <w:rFonts w:ascii="Times New Roman" w:hAnsi="Times New Roman" w:cs="Times New Roman"/>
        </w:rPr>
        <w:t>Recommending hospitals based on symptoms and ZIP codes</w:t>
      </w:r>
    </w:p>
    <w:p w14:paraId="4343ADF9" w14:textId="77777777" w:rsidR="00F473E8" w:rsidRPr="00F473E8" w:rsidRDefault="00F473E8" w:rsidP="00F473E8">
      <w:pPr>
        <w:numPr>
          <w:ilvl w:val="0"/>
          <w:numId w:val="1"/>
        </w:numPr>
        <w:rPr>
          <w:rFonts w:ascii="Times New Roman" w:hAnsi="Times New Roman" w:cs="Times New Roman"/>
        </w:rPr>
      </w:pPr>
      <w:r w:rsidRPr="00F473E8">
        <w:rPr>
          <w:rFonts w:ascii="Times New Roman" w:hAnsi="Times New Roman" w:cs="Times New Roman"/>
        </w:rPr>
        <w:t>Suggesting health insurance plans</w:t>
      </w:r>
    </w:p>
    <w:p w14:paraId="1675FD88" w14:textId="77777777" w:rsidR="00F473E8" w:rsidRPr="00F473E8" w:rsidRDefault="00F473E8" w:rsidP="00F473E8">
      <w:pPr>
        <w:numPr>
          <w:ilvl w:val="0"/>
          <w:numId w:val="1"/>
        </w:numPr>
        <w:rPr>
          <w:rFonts w:ascii="Times New Roman" w:hAnsi="Times New Roman" w:cs="Times New Roman"/>
        </w:rPr>
      </w:pPr>
      <w:r w:rsidRPr="00F473E8">
        <w:rPr>
          <w:rFonts w:ascii="Times New Roman" w:hAnsi="Times New Roman" w:cs="Times New Roman"/>
        </w:rPr>
        <w:t>Writing appeal emails</w:t>
      </w:r>
    </w:p>
    <w:p w14:paraId="478BF63D" w14:textId="77777777" w:rsidR="00F473E8" w:rsidRPr="00F473E8" w:rsidRDefault="00F473E8" w:rsidP="00F473E8">
      <w:pPr>
        <w:numPr>
          <w:ilvl w:val="0"/>
          <w:numId w:val="1"/>
        </w:numPr>
        <w:rPr>
          <w:rFonts w:ascii="Times New Roman" w:hAnsi="Times New Roman" w:cs="Times New Roman"/>
        </w:rPr>
      </w:pPr>
      <w:r w:rsidRPr="00F473E8">
        <w:rPr>
          <w:rFonts w:ascii="Times New Roman" w:hAnsi="Times New Roman" w:cs="Times New Roman"/>
        </w:rPr>
        <w:t>Providing accurate, polite responses in user-friendly language</w:t>
      </w:r>
    </w:p>
    <w:p w14:paraId="5F7265F7" w14:textId="77777777" w:rsidR="00F473E8" w:rsidRPr="00F473E8" w:rsidRDefault="00F473E8" w:rsidP="00F473E8">
      <w:pPr>
        <w:rPr>
          <w:rFonts w:ascii="Times New Roman" w:hAnsi="Times New Roman" w:cs="Times New Roman"/>
          <w:b/>
          <w:bCs/>
        </w:rPr>
      </w:pPr>
      <w:r w:rsidRPr="00F473E8">
        <w:rPr>
          <w:rFonts w:ascii="Segoe UI Emoji" w:hAnsi="Segoe UI Emoji" w:cs="Segoe UI Emoji"/>
          <w:b/>
          <w:bCs/>
        </w:rPr>
        <w:lastRenderedPageBreak/>
        <w:t>📋</w:t>
      </w:r>
      <w:r w:rsidRPr="00F473E8">
        <w:rPr>
          <w:rFonts w:ascii="Times New Roman" w:hAnsi="Times New Roman" w:cs="Times New Roman"/>
          <w:b/>
          <w:bCs/>
        </w:rPr>
        <w:t xml:space="preserve"> Prompt Components:</w:t>
      </w:r>
    </w:p>
    <w:p w14:paraId="42BE8C79"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The prompt includes:</w:t>
      </w:r>
    </w:p>
    <w:p w14:paraId="231FCC56" w14:textId="77777777" w:rsidR="00F473E8" w:rsidRPr="00F473E8" w:rsidRDefault="00F473E8" w:rsidP="00F473E8">
      <w:pPr>
        <w:numPr>
          <w:ilvl w:val="0"/>
          <w:numId w:val="2"/>
        </w:numPr>
        <w:rPr>
          <w:rFonts w:ascii="Times New Roman" w:hAnsi="Times New Roman" w:cs="Times New Roman"/>
        </w:rPr>
      </w:pPr>
      <w:r w:rsidRPr="00F473E8">
        <w:rPr>
          <w:rFonts w:ascii="Times New Roman" w:hAnsi="Times New Roman" w:cs="Times New Roman"/>
        </w:rPr>
        <w:t xml:space="preserve">An assistant introduction: “Hi, I’m </w:t>
      </w:r>
      <w:proofErr w:type="spellStart"/>
      <w:r w:rsidRPr="00F473E8">
        <w:rPr>
          <w:rFonts w:ascii="Times New Roman" w:hAnsi="Times New Roman" w:cs="Times New Roman"/>
        </w:rPr>
        <w:t>SmartClaimMate</w:t>
      </w:r>
      <w:proofErr w:type="spellEnd"/>
      <w:r w:rsidRPr="00F473E8">
        <w:rPr>
          <w:rFonts w:ascii="Times New Roman" w:hAnsi="Times New Roman" w:cs="Times New Roman"/>
        </w:rPr>
        <w:t>...”</w:t>
      </w:r>
    </w:p>
    <w:p w14:paraId="15EEB292" w14:textId="77777777" w:rsidR="00F473E8" w:rsidRPr="00F473E8" w:rsidRDefault="00F473E8" w:rsidP="00F473E8">
      <w:pPr>
        <w:numPr>
          <w:ilvl w:val="0"/>
          <w:numId w:val="2"/>
        </w:numPr>
        <w:rPr>
          <w:rFonts w:ascii="Times New Roman" w:hAnsi="Times New Roman" w:cs="Times New Roman"/>
        </w:rPr>
      </w:pPr>
      <w:r w:rsidRPr="00F473E8">
        <w:rPr>
          <w:rFonts w:ascii="Times New Roman" w:hAnsi="Times New Roman" w:cs="Times New Roman"/>
        </w:rPr>
        <w:t xml:space="preserve">Clear </w:t>
      </w:r>
      <w:r w:rsidRPr="00F473E8">
        <w:rPr>
          <w:rFonts w:ascii="Times New Roman" w:hAnsi="Times New Roman" w:cs="Times New Roman"/>
          <w:b/>
          <w:bCs/>
        </w:rPr>
        <w:t>rules</w:t>
      </w:r>
      <w:r w:rsidRPr="00F473E8">
        <w:rPr>
          <w:rFonts w:ascii="Times New Roman" w:hAnsi="Times New Roman" w:cs="Times New Roman"/>
        </w:rPr>
        <w:t xml:space="preserve"> (instructing the model not to repeat the system prompt, summarize clearly, and use uploaded datasets)</w:t>
      </w:r>
    </w:p>
    <w:p w14:paraId="01454EC7" w14:textId="77777777" w:rsidR="00F473E8" w:rsidRPr="00F473E8" w:rsidRDefault="00F473E8" w:rsidP="00F473E8">
      <w:pPr>
        <w:numPr>
          <w:ilvl w:val="0"/>
          <w:numId w:val="2"/>
        </w:numPr>
        <w:rPr>
          <w:rFonts w:ascii="Times New Roman" w:hAnsi="Times New Roman" w:cs="Times New Roman"/>
        </w:rPr>
      </w:pPr>
      <w:proofErr w:type="spellStart"/>
      <w:r w:rsidRPr="00F473E8">
        <w:rPr>
          <w:rFonts w:ascii="Times New Roman" w:hAnsi="Times New Roman" w:cs="Times New Roman"/>
        </w:rPr>
        <w:t>Behavior</w:t>
      </w:r>
      <w:proofErr w:type="spellEnd"/>
      <w:r w:rsidRPr="00F473E8">
        <w:rPr>
          <w:rFonts w:ascii="Times New Roman" w:hAnsi="Times New Roman" w:cs="Times New Roman"/>
        </w:rPr>
        <w:t xml:space="preserve"> logic (e.g., ask for ZIP code, detect user emotion, offer follow-ups)</w:t>
      </w:r>
    </w:p>
    <w:p w14:paraId="5AEBE38F" w14:textId="77777777" w:rsidR="00F473E8" w:rsidRPr="00F473E8" w:rsidRDefault="00F473E8" w:rsidP="00F473E8">
      <w:pPr>
        <w:numPr>
          <w:ilvl w:val="0"/>
          <w:numId w:val="2"/>
        </w:numPr>
        <w:rPr>
          <w:rFonts w:ascii="Times New Roman" w:hAnsi="Times New Roman" w:cs="Times New Roman"/>
        </w:rPr>
      </w:pPr>
      <w:r w:rsidRPr="00F473E8">
        <w:rPr>
          <w:rFonts w:ascii="Times New Roman" w:hAnsi="Times New Roman" w:cs="Times New Roman"/>
        </w:rPr>
        <w:t xml:space="preserve">Custom </w:t>
      </w:r>
      <w:r w:rsidRPr="00F473E8">
        <w:rPr>
          <w:rFonts w:ascii="Times New Roman" w:hAnsi="Times New Roman" w:cs="Times New Roman"/>
          <w:b/>
          <w:bCs/>
        </w:rPr>
        <w:t>response styles</w:t>
      </w:r>
      <w:r w:rsidRPr="00F473E8">
        <w:rPr>
          <w:rFonts w:ascii="Times New Roman" w:hAnsi="Times New Roman" w:cs="Times New Roman"/>
        </w:rPr>
        <w:t xml:space="preserve"> for:</w:t>
      </w:r>
    </w:p>
    <w:p w14:paraId="2685D8CB" w14:textId="77777777" w:rsidR="00F473E8" w:rsidRPr="00F473E8" w:rsidRDefault="00F473E8" w:rsidP="00F473E8">
      <w:pPr>
        <w:numPr>
          <w:ilvl w:val="1"/>
          <w:numId w:val="2"/>
        </w:numPr>
        <w:rPr>
          <w:rFonts w:ascii="Times New Roman" w:hAnsi="Times New Roman" w:cs="Times New Roman"/>
        </w:rPr>
      </w:pPr>
      <w:r w:rsidRPr="00F473E8">
        <w:rPr>
          <w:rFonts w:ascii="Times New Roman" w:hAnsi="Times New Roman" w:cs="Times New Roman"/>
        </w:rPr>
        <w:t>Claim handling</w:t>
      </w:r>
    </w:p>
    <w:p w14:paraId="77DA9BA4" w14:textId="77777777" w:rsidR="00F473E8" w:rsidRPr="00F473E8" w:rsidRDefault="00F473E8" w:rsidP="00F473E8">
      <w:pPr>
        <w:numPr>
          <w:ilvl w:val="1"/>
          <w:numId w:val="2"/>
        </w:numPr>
        <w:rPr>
          <w:rFonts w:ascii="Times New Roman" w:hAnsi="Times New Roman" w:cs="Times New Roman"/>
        </w:rPr>
      </w:pPr>
      <w:r w:rsidRPr="00F473E8">
        <w:rPr>
          <w:rFonts w:ascii="Times New Roman" w:hAnsi="Times New Roman" w:cs="Times New Roman"/>
        </w:rPr>
        <w:t>Health plan recommendations</w:t>
      </w:r>
    </w:p>
    <w:p w14:paraId="1891CFC0"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This prompt was optimized for a </w:t>
      </w:r>
      <w:r w:rsidRPr="00F473E8">
        <w:rPr>
          <w:rFonts w:ascii="Times New Roman" w:hAnsi="Times New Roman" w:cs="Times New Roman"/>
          <w:b/>
          <w:bCs/>
        </w:rPr>
        <w:t>retrieval-augmented</w:t>
      </w:r>
      <w:r w:rsidRPr="00F473E8">
        <w:rPr>
          <w:rFonts w:ascii="Times New Roman" w:hAnsi="Times New Roman" w:cs="Times New Roman"/>
        </w:rPr>
        <w:t xml:space="preserve"> style assistant — even though I didn't use an external database in Prompt Lab, the instructions simulate that </w:t>
      </w:r>
      <w:proofErr w:type="spellStart"/>
      <w:r w:rsidRPr="00F473E8">
        <w:rPr>
          <w:rFonts w:ascii="Times New Roman" w:hAnsi="Times New Roman" w:cs="Times New Roman"/>
        </w:rPr>
        <w:t>behavior</w:t>
      </w:r>
      <w:proofErr w:type="spellEnd"/>
      <w:r w:rsidRPr="00F473E8">
        <w:rPr>
          <w:rFonts w:ascii="Times New Roman" w:hAnsi="Times New Roman" w:cs="Times New Roman"/>
        </w:rPr>
        <w:t xml:space="preserve"> by guiding the assistant to respond as if it had context access.</w:t>
      </w:r>
    </w:p>
    <w:p w14:paraId="2CDBC541" w14:textId="77777777" w:rsidR="00F473E8" w:rsidRPr="00F473E8" w:rsidRDefault="00F473E8" w:rsidP="00F473E8">
      <w:pPr>
        <w:rPr>
          <w:rFonts w:ascii="Times New Roman" w:hAnsi="Times New Roman" w:cs="Times New Roman"/>
          <w:b/>
          <w:bCs/>
        </w:rPr>
      </w:pPr>
      <w:r w:rsidRPr="00F473E8">
        <w:rPr>
          <w:rFonts w:ascii="Segoe UI Emoji" w:hAnsi="Segoe UI Emoji" w:cs="Segoe UI Emoji"/>
          <w:b/>
          <w:bCs/>
        </w:rPr>
        <w:t>🔧</w:t>
      </w:r>
      <w:r w:rsidRPr="00F473E8">
        <w:rPr>
          <w:rFonts w:ascii="Times New Roman" w:hAnsi="Times New Roman" w:cs="Times New Roman"/>
          <w:b/>
          <w:bCs/>
        </w:rPr>
        <w:t xml:space="preserve"> Technologies Used:</w:t>
      </w:r>
    </w:p>
    <w:p w14:paraId="062B138D" w14:textId="77777777" w:rsidR="00F473E8" w:rsidRPr="00F473E8" w:rsidRDefault="00F473E8" w:rsidP="00F473E8">
      <w:pPr>
        <w:numPr>
          <w:ilvl w:val="0"/>
          <w:numId w:val="3"/>
        </w:numPr>
        <w:rPr>
          <w:rFonts w:ascii="Times New Roman" w:hAnsi="Times New Roman" w:cs="Times New Roman"/>
        </w:rPr>
      </w:pPr>
      <w:r w:rsidRPr="00F473E8">
        <w:rPr>
          <w:rFonts w:ascii="Times New Roman" w:hAnsi="Times New Roman" w:cs="Times New Roman"/>
          <w:b/>
          <w:bCs/>
        </w:rPr>
        <w:t>IBM watsonx.ai Prompt Lab</w:t>
      </w:r>
      <w:r w:rsidRPr="00F473E8">
        <w:rPr>
          <w:rFonts w:ascii="Times New Roman" w:hAnsi="Times New Roman" w:cs="Times New Roman"/>
        </w:rPr>
        <w:t>: Used to write, test, and iterate on the prompt instructions</w:t>
      </w:r>
    </w:p>
    <w:p w14:paraId="3D99BFE5" w14:textId="77777777" w:rsidR="00F473E8" w:rsidRPr="00F473E8" w:rsidRDefault="00F473E8" w:rsidP="00F473E8">
      <w:pPr>
        <w:numPr>
          <w:ilvl w:val="0"/>
          <w:numId w:val="3"/>
        </w:numPr>
        <w:rPr>
          <w:rFonts w:ascii="Times New Roman" w:hAnsi="Times New Roman" w:cs="Times New Roman"/>
        </w:rPr>
      </w:pPr>
      <w:r w:rsidRPr="00F473E8">
        <w:rPr>
          <w:rFonts w:ascii="Times New Roman" w:hAnsi="Times New Roman" w:cs="Times New Roman"/>
          <w:b/>
          <w:bCs/>
        </w:rPr>
        <w:t>LLM backend</w:t>
      </w:r>
      <w:r w:rsidRPr="00F473E8">
        <w:rPr>
          <w:rFonts w:ascii="Times New Roman" w:hAnsi="Times New Roman" w:cs="Times New Roman"/>
        </w:rPr>
        <w:t xml:space="preserve"> (IBM's foundation models): Generates responses based on the system prompt</w:t>
      </w:r>
    </w:p>
    <w:p w14:paraId="4E638C75" w14:textId="77777777" w:rsidR="00F473E8" w:rsidRPr="00F473E8" w:rsidRDefault="00F473E8" w:rsidP="00F473E8">
      <w:pPr>
        <w:numPr>
          <w:ilvl w:val="0"/>
          <w:numId w:val="3"/>
        </w:numPr>
        <w:rPr>
          <w:rFonts w:ascii="Times New Roman" w:hAnsi="Times New Roman" w:cs="Times New Roman"/>
        </w:rPr>
      </w:pPr>
      <w:r w:rsidRPr="00F473E8">
        <w:rPr>
          <w:rFonts w:ascii="Times New Roman" w:hAnsi="Times New Roman" w:cs="Times New Roman"/>
          <w:b/>
          <w:bCs/>
        </w:rPr>
        <w:t>Manual testing</w:t>
      </w:r>
      <w:r w:rsidRPr="00F473E8">
        <w:rPr>
          <w:rFonts w:ascii="Times New Roman" w:hAnsi="Times New Roman" w:cs="Times New Roman"/>
        </w:rPr>
        <w:t xml:space="preserve"> of queries and AI replies inside Prompt Lab</w:t>
      </w:r>
    </w:p>
    <w:p w14:paraId="5C103D4B" w14:textId="77777777" w:rsidR="00F473E8" w:rsidRPr="00F473E8" w:rsidRDefault="00F473E8" w:rsidP="00F473E8">
      <w:pPr>
        <w:numPr>
          <w:ilvl w:val="0"/>
          <w:numId w:val="3"/>
        </w:numPr>
        <w:rPr>
          <w:rFonts w:ascii="Times New Roman" w:hAnsi="Times New Roman" w:cs="Times New Roman"/>
        </w:rPr>
      </w:pPr>
      <w:r w:rsidRPr="00F473E8">
        <w:rPr>
          <w:rFonts w:ascii="Times New Roman" w:hAnsi="Times New Roman" w:cs="Times New Roman"/>
        </w:rPr>
        <w:t xml:space="preserve">This </w:t>
      </w:r>
      <w:proofErr w:type="spellStart"/>
      <w:r w:rsidRPr="00F473E8">
        <w:rPr>
          <w:rFonts w:ascii="Times New Roman" w:hAnsi="Times New Roman" w:cs="Times New Roman"/>
        </w:rPr>
        <w:t>behavior</w:t>
      </w:r>
      <w:proofErr w:type="spellEnd"/>
      <w:r w:rsidRPr="00F473E8">
        <w:rPr>
          <w:rFonts w:ascii="Times New Roman" w:hAnsi="Times New Roman" w:cs="Times New Roman"/>
        </w:rPr>
        <w:t xml:space="preserve"> was later simulated and integrated into a </w:t>
      </w:r>
      <w:r w:rsidRPr="00F473E8">
        <w:rPr>
          <w:rFonts w:ascii="Times New Roman" w:hAnsi="Times New Roman" w:cs="Times New Roman"/>
          <w:b/>
          <w:bCs/>
        </w:rPr>
        <w:t>Python-based chatbot</w:t>
      </w:r>
      <w:r w:rsidRPr="00F473E8">
        <w:rPr>
          <w:rFonts w:ascii="Times New Roman" w:hAnsi="Times New Roman" w:cs="Times New Roman"/>
        </w:rPr>
        <w:t xml:space="preserve"> in Google </w:t>
      </w:r>
      <w:proofErr w:type="spellStart"/>
      <w:r w:rsidRPr="00F473E8">
        <w:rPr>
          <w:rFonts w:ascii="Times New Roman" w:hAnsi="Times New Roman" w:cs="Times New Roman"/>
        </w:rPr>
        <w:t>Colab</w:t>
      </w:r>
      <w:proofErr w:type="spellEnd"/>
    </w:p>
    <w:p w14:paraId="760C4973"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This design approach allowed me to prototype </w:t>
      </w:r>
      <w:proofErr w:type="spellStart"/>
      <w:r w:rsidRPr="00F473E8">
        <w:rPr>
          <w:rFonts w:ascii="Times New Roman" w:hAnsi="Times New Roman" w:cs="Times New Roman"/>
        </w:rPr>
        <w:t>SmartClaimMate’s</w:t>
      </w:r>
      <w:proofErr w:type="spellEnd"/>
      <w:r w:rsidRPr="00F473E8">
        <w:rPr>
          <w:rFonts w:ascii="Times New Roman" w:hAnsi="Times New Roman" w:cs="Times New Roman"/>
        </w:rPr>
        <w:t xml:space="preserve"> tone, logic, and use cases without full cloud deployment, in line with hackathon guidelines.</w:t>
      </w:r>
    </w:p>
    <w:p w14:paraId="3A3D1484" w14:textId="77777777" w:rsidR="00F473E8" w:rsidRDefault="00F473E8" w:rsidP="00F473E8">
      <w:pPr>
        <w:rPr>
          <w:rFonts w:ascii="Times New Roman" w:hAnsi="Times New Roman" w:cs="Times New Roman"/>
          <w:b/>
          <w:bCs/>
        </w:rPr>
      </w:pPr>
    </w:p>
    <w:p w14:paraId="08FB2D12" w14:textId="77777777" w:rsidR="00F473E8" w:rsidRDefault="00F473E8" w:rsidP="00F473E8">
      <w:pPr>
        <w:rPr>
          <w:rFonts w:ascii="Times New Roman" w:hAnsi="Times New Roman" w:cs="Times New Roman"/>
          <w:b/>
          <w:bCs/>
        </w:rPr>
      </w:pPr>
    </w:p>
    <w:p w14:paraId="4BCB1082" w14:textId="77777777" w:rsidR="00F473E8" w:rsidRDefault="00F473E8" w:rsidP="00F473E8">
      <w:pPr>
        <w:rPr>
          <w:rFonts w:ascii="Times New Roman" w:hAnsi="Times New Roman" w:cs="Times New Roman"/>
          <w:b/>
          <w:bCs/>
        </w:rPr>
      </w:pPr>
    </w:p>
    <w:p w14:paraId="21E7D51D" w14:textId="77777777" w:rsidR="00F473E8" w:rsidRDefault="00F473E8" w:rsidP="00F473E8">
      <w:pPr>
        <w:rPr>
          <w:rFonts w:ascii="Times New Roman" w:hAnsi="Times New Roman" w:cs="Times New Roman"/>
          <w:b/>
          <w:bCs/>
        </w:rPr>
      </w:pPr>
    </w:p>
    <w:p w14:paraId="2DD19549" w14:textId="77777777" w:rsidR="00F473E8" w:rsidRDefault="00F473E8" w:rsidP="00F473E8">
      <w:pPr>
        <w:rPr>
          <w:rFonts w:ascii="Times New Roman" w:hAnsi="Times New Roman" w:cs="Times New Roman"/>
          <w:b/>
          <w:bCs/>
        </w:rPr>
      </w:pPr>
    </w:p>
    <w:p w14:paraId="56A3C420" w14:textId="77777777" w:rsidR="00F473E8" w:rsidRDefault="00F473E8" w:rsidP="00F473E8">
      <w:pPr>
        <w:rPr>
          <w:rFonts w:ascii="Times New Roman" w:hAnsi="Times New Roman" w:cs="Times New Roman"/>
          <w:b/>
          <w:bCs/>
        </w:rPr>
      </w:pPr>
    </w:p>
    <w:p w14:paraId="38BBE280" w14:textId="77777777" w:rsidR="00F473E8" w:rsidRDefault="00F473E8" w:rsidP="00F473E8">
      <w:pPr>
        <w:rPr>
          <w:rFonts w:ascii="Times New Roman" w:hAnsi="Times New Roman" w:cs="Times New Roman"/>
          <w:b/>
          <w:bCs/>
        </w:rPr>
      </w:pPr>
    </w:p>
    <w:p w14:paraId="133A7896" w14:textId="77777777" w:rsidR="00F473E8" w:rsidRDefault="00F473E8" w:rsidP="00F473E8">
      <w:pPr>
        <w:rPr>
          <w:rFonts w:ascii="Times New Roman" w:hAnsi="Times New Roman" w:cs="Times New Roman"/>
          <w:b/>
          <w:bCs/>
        </w:rPr>
      </w:pPr>
    </w:p>
    <w:p w14:paraId="7CF657F1" w14:textId="77777777" w:rsidR="00F473E8" w:rsidRDefault="00F473E8" w:rsidP="00F473E8">
      <w:pPr>
        <w:rPr>
          <w:rFonts w:ascii="Times New Roman" w:hAnsi="Times New Roman" w:cs="Times New Roman"/>
          <w:b/>
          <w:bCs/>
        </w:rPr>
      </w:pPr>
    </w:p>
    <w:p w14:paraId="29314A3E" w14:textId="77777777" w:rsidR="00F473E8" w:rsidRDefault="00F473E8" w:rsidP="00F473E8">
      <w:pPr>
        <w:rPr>
          <w:rFonts w:ascii="Times New Roman" w:hAnsi="Times New Roman" w:cs="Times New Roman"/>
          <w:b/>
          <w:bCs/>
        </w:rPr>
      </w:pPr>
    </w:p>
    <w:p w14:paraId="28524352" w14:textId="77777777" w:rsidR="00F473E8" w:rsidRDefault="00F473E8" w:rsidP="00F473E8">
      <w:pPr>
        <w:rPr>
          <w:rFonts w:ascii="Times New Roman" w:hAnsi="Times New Roman" w:cs="Times New Roman"/>
          <w:b/>
          <w:bCs/>
        </w:rPr>
      </w:pPr>
    </w:p>
    <w:p w14:paraId="0A25621C" w14:textId="77777777" w:rsidR="00F473E8" w:rsidRDefault="00F473E8" w:rsidP="00F473E8">
      <w:pPr>
        <w:rPr>
          <w:rFonts w:ascii="Times New Roman" w:hAnsi="Times New Roman" w:cs="Times New Roman"/>
          <w:b/>
          <w:bCs/>
        </w:rPr>
      </w:pPr>
    </w:p>
    <w:p w14:paraId="238A377E" w14:textId="77777777" w:rsidR="00F473E8" w:rsidRDefault="00F473E8" w:rsidP="00F473E8">
      <w:pPr>
        <w:rPr>
          <w:rFonts w:ascii="Times New Roman" w:hAnsi="Times New Roman" w:cs="Times New Roman"/>
          <w:b/>
          <w:bCs/>
        </w:rPr>
      </w:pPr>
    </w:p>
    <w:p w14:paraId="23A7D813" w14:textId="77777777" w:rsidR="00F473E8" w:rsidRDefault="00F473E8" w:rsidP="00F473E8">
      <w:pPr>
        <w:rPr>
          <w:rFonts w:ascii="Times New Roman" w:hAnsi="Times New Roman" w:cs="Times New Roman"/>
          <w:b/>
          <w:bCs/>
        </w:rPr>
      </w:pPr>
    </w:p>
    <w:p w14:paraId="1DCDE0D7" w14:textId="087FA349" w:rsidR="00F473E8" w:rsidRDefault="00F473E8" w:rsidP="00F473E8">
      <w:pPr>
        <w:rPr>
          <w:rFonts w:ascii="Times New Roman" w:hAnsi="Times New Roman" w:cs="Times New Roman"/>
          <w:b/>
          <w:bCs/>
        </w:rPr>
      </w:pPr>
      <w:r w:rsidRPr="00F473E8">
        <w:rPr>
          <w:rFonts w:ascii="Times New Roman" w:hAnsi="Times New Roman" w:cs="Times New Roman"/>
          <w:b/>
          <w:bCs/>
        </w:rPr>
        <w:lastRenderedPageBreak/>
        <w:t xml:space="preserve">1.Let’s test the </w:t>
      </w:r>
      <w:proofErr w:type="spellStart"/>
      <w:r w:rsidRPr="00F473E8">
        <w:rPr>
          <w:rFonts w:ascii="Times New Roman" w:hAnsi="Times New Roman" w:cs="Times New Roman"/>
          <w:b/>
          <w:bCs/>
        </w:rPr>
        <w:t>SmartClaimMate</w:t>
      </w:r>
      <w:proofErr w:type="spellEnd"/>
      <w:r w:rsidRPr="00F473E8">
        <w:rPr>
          <w:rFonts w:ascii="Times New Roman" w:hAnsi="Times New Roman" w:cs="Times New Roman"/>
          <w:b/>
          <w:bCs/>
        </w:rPr>
        <w:t xml:space="preserve"> using Dataset:</w:t>
      </w:r>
    </w:p>
    <w:p w14:paraId="7A2A2930" w14:textId="0DBAF92F" w:rsidR="00F473E8" w:rsidRDefault="00F473E8" w:rsidP="00F473E8">
      <w:pPr>
        <w:rPr>
          <w:rFonts w:ascii="Times New Roman" w:hAnsi="Times New Roman" w:cs="Times New Roman"/>
          <w:b/>
          <w:bCs/>
        </w:rPr>
      </w:pPr>
      <w:r w:rsidRPr="00F473E8">
        <w:rPr>
          <w:rFonts w:ascii="Times New Roman" w:hAnsi="Times New Roman" w:cs="Times New Roman"/>
          <w:b/>
          <w:bCs/>
        </w:rPr>
        <w:drawing>
          <wp:inline distT="0" distB="0" distL="0" distR="0" wp14:anchorId="58F63160" wp14:editId="18A7DC9D">
            <wp:extent cx="5731510" cy="2709545"/>
            <wp:effectExtent l="0" t="0" r="2540" b="0"/>
            <wp:docPr id="1368141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41453" name="Picture 1" descr="A screenshot of a computer&#10;&#10;AI-generated content may be incorrect."/>
                    <pic:cNvPicPr/>
                  </pic:nvPicPr>
                  <pic:blipFill>
                    <a:blip r:embed="rId6"/>
                    <a:stretch>
                      <a:fillRect/>
                    </a:stretch>
                  </pic:blipFill>
                  <pic:spPr>
                    <a:xfrm>
                      <a:off x="0" y="0"/>
                      <a:ext cx="5731510" cy="2709545"/>
                    </a:xfrm>
                    <a:prstGeom prst="rect">
                      <a:avLst/>
                    </a:prstGeom>
                  </pic:spPr>
                </pic:pic>
              </a:graphicData>
            </a:graphic>
          </wp:inline>
        </w:drawing>
      </w:r>
    </w:p>
    <w:p w14:paraId="6022AB88" w14:textId="20D9D2B5" w:rsidR="00632744" w:rsidRDefault="00632744" w:rsidP="00F473E8">
      <w:pPr>
        <w:rPr>
          <w:rFonts w:ascii="Times New Roman" w:hAnsi="Times New Roman" w:cs="Times New Roman"/>
          <w:b/>
          <w:bCs/>
        </w:rPr>
      </w:pPr>
      <w:r w:rsidRPr="00632744">
        <w:rPr>
          <w:rFonts w:ascii="Times New Roman" w:hAnsi="Times New Roman" w:cs="Times New Roman"/>
          <w:b/>
          <w:bCs/>
        </w:rPr>
        <w:drawing>
          <wp:inline distT="0" distB="0" distL="0" distR="0" wp14:anchorId="5F751CEE" wp14:editId="6D56DDDA">
            <wp:extent cx="5731510" cy="2723515"/>
            <wp:effectExtent l="0" t="0" r="2540" b="635"/>
            <wp:docPr id="304122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2197" name="Picture 1" descr="A screenshot of a computer&#10;&#10;AI-generated content may be incorrect."/>
                    <pic:cNvPicPr/>
                  </pic:nvPicPr>
                  <pic:blipFill>
                    <a:blip r:embed="rId7"/>
                    <a:stretch>
                      <a:fillRect/>
                    </a:stretch>
                  </pic:blipFill>
                  <pic:spPr>
                    <a:xfrm>
                      <a:off x="0" y="0"/>
                      <a:ext cx="5731510" cy="2723515"/>
                    </a:xfrm>
                    <a:prstGeom prst="rect">
                      <a:avLst/>
                    </a:prstGeom>
                  </pic:spPr>
                </pic:pic>
              </a:graphicData>
            </a:graphic>
          </wp:inline>
        </w:drawing>
      </w:r>
    </w:p>
    <w:p w14:paraId="4B3D08B8" w14:textId="31A4C561" w:rsidR="00632744" w:rsidRDefault="00632744" w:rsidP="00F473E8">
      <w:pPr>
        <w:rPr>
          <w:rFonts w:ascii="Times New Roman" w:hAnsi="Times New Roman" w:cs="Times New Roman"/>
          <w:b/>
          <w:bCs/>
        </w:rPr>
      </w:pPr>
      <w:r w:rsidRPr="00632744">
        <w:rPr>
          <w:rFonts w:ascii="Times New Roman" w:hAnsi="Times New Roman" w:cs="Times New Roman"/>
          <w:b/>
          <w:bCs/>
        </w:rPr>
        <w:drawing>
          <wp:inline distT="0" distB="0" distL="0" distR="0" wp14:anchorId="1934FA73" wp14:editId="4496EB54">
            <wp:extent cx="5731510" cy="2676525"/>
            <wp:effectExtent l="0" t="0" r="2540" b="9525"/>
            <wp:docPr id="1339751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51801" name="Picture 1" descr="A screenshot of a computer&#10;&#10;AI-generated content may be incorrect."/>
                    <pic:cNvPicPr/>
                  </pic:nvPicPr>
                  <pic:blipFill>
                    <a:blip r:embed="rId8"/>
                    <a:stretch>
                      <a:fillRect/>
                    </a:stretch>
                  </pic:blipFill>
                  <pic:spPr>
                    <a:xfrm>
                      <a:off x="0" y="0"/>
                      <a:ext cx="5731510" cy="2676525"/>
                    </a:xfrm>
                    <a:prstGeom prst="rect">
                      <a:avLst/>
                    </a:prstGeom>
                  </pic:spPr>
                </pic:pic>
              </a:graphicData>
            </a:graphic>
          </wp:inline>
        </w:drawing>
      </w:r>
    </w:p>
    <w:p w14:paraId="2B7C47F0"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lastRenderedPageBreak/>
        <w:t xml:space="preserve">This screenshot demonstrates the successful performance of </w:t>
      </w:r>
      <w:proofErr w:type="spellStart"/>
      <w:r w:rsidRPr="00F473E8">
        <w:rPr>
          <w:rFonts w:ascii="Times New Roman" w:hAnsi="Times New Roman" w:cs="Times New Roman"/>
        </w:rPr>
        <w:t>SmartClaimMate</w:t>
      </w:r>
      <w:proofErr w:type="spellEnd"/>
      <w:r w:rsidRPr="00F473E8">
        <w:rPr>
          <w:rFonts w:ascii="Times New Roman" w:hAnsi="Times New Roman" w:cs="Times New Roman"/>
        </w:rPr>
        <w:t xml:space="preserve"> in IBM watsonx.ai Prompt Lab when asked a real-world insurance-related query:</w:t>
      </w:r>
    </w:p>
    <w:p w14:paraId="59E07969" w14:textId="3FD506D4" w:rsidR="00F473E8" w:rsidRDefault="00F473E8" w:rsidP="00F473E8">
      <w:pPr>
        <w:rPr>
          <w:rFonts w:ascii="Times New Roman" w:hAnsi="Times New Roman" w:cs="Times New Roman"/>
          <w:i/>
          <w:iCs/>
        </w:rPr>
      </w:pPr>
      <w:r w:rsidRPr="00F473E8">
        <w:rPr>
          <w:rFonts w:ascii="Times New Roman" w:hAnsi="Times New Roman" w:cs="Times New Roman"/>
          <w:i/>
          <w:iCs/>
        </w:rPr>
        <w:t xml:space="preserve">What is the main reason for denials in this data </w:t>
      </w:r>
      <w:proofErr w:type="gramStart"/>
      <w:r w:rsidRPr="00F473E8">
        <w:rPr>
          <w:rFonts w:ascii="Times New Roman" w:hAnsi="Times New Roman" w:cs="Times New Roman"/>
          <w:i/>
          <w:iCs/>
        </w:rPr>
        <w:t>set?</w:t>
      </w:r>
      <w:r w:rsidR="00632744">
        <w:rPr>
          <w:rFonts w:ascii="Times New Roman" w:hAnsi="Times New Roman" w:cs="Times New Roman"/>
          <w:i/>
          <w:iCs/>
        </w:rPr>
        <w:t>(</w:t>
      </w:r>
      <w:proofErr w:type="gramEnd"/>
      <w:r w:rsidR="00632744">
        <w:rPr>
          <w:rFonts w:ascii="Times New Roman" w:hAnsi="Times New Roman" w:cs="Times New Roman"/>
          <w:i/>
          <w:iCs/>
        </w:rPr>
        <w:t xml:space="preserve"> to know the main reason for denials)</w:t>
      </w:r>
    </w:p>
    <w:p w14:paraId="6A2CDACE" w14:textId="4598FAB3" w:rsidR="00632744" w:rsidRDefault="00632744" w:rsidP="00F473E8">
      <w:pPr>
        <w:rPr>
          <w:rFonts w:ascii="Times New Roman" w:hAnsi="Times New Roman" w:cs="Times New Roman"/>
          <w:i/>
          <w:iCs/>
        </w:rPr>
      </w:pPr>
      <w:r w:rsidRPr="00632744">
        <w:rPr>
          <w:rFonts w:ascii="Times New Roman" w:hAnsi="Times New Roman" w:cs="Times New Roman"/>
          <w:i/>
          <w:iCs/>
        </w:rPr>
        <w:t xml:space="preserve">What type of Insurance plans </w:t>
      </w:r>
      <w:r>
        <w:rPr>
          <w:rFonts w:ascii="Times New Roman" w:hAnsi="Times New Roman" w:cs="Times New Roman"/>
          <w:i/>
          <w:iCs/>
        </w:rPr>
        <w:t xml:space="preserve">are </w:t>
      </w:r>
      <w:r w:rsidRPr="00632744">
        <w:rPr>
          <w:rFonts w:ascii="Times New Roman" w:hAnsi="Times New Roman" w:cs="Times New Roman"/>
          <w:i/>
          <w:iCs/>
        </w:rPr>
        <w:t xml:space="preserve">included in this data </w:t>
      </w:r>
      <w:proofErr w:type="gramStart"/>
      <w:r w:rsidRPr="00632744">
        <w:rPr>
          <w:rFonts w:ascii="Times New Roman" w:hAnsi="Times New Roman" w:cs="Times New Roman"/>
          <w:i/>
          <w:iCs/>
        </w:rPr>
        <w:t>set?</w:t>
      </w:r>
      <w:r>
        <w:rPr>
          <w:rFonts w:ascii="Times New Roman" w:hAnsi="Times New Roman" w:cs="Times New Roman"/>
          <w:i/>
          <w:iCs/>
        </w:rPr>
        <w:t>(</w:t>
      </w:r>
      <w:proofErr w:type="gramEnd"/>
      <w:r>
        <w:rPr>
          <w:rFonts w:ascii="Times New Roman" w:hAnsi="Times New Roman" w:cs="Times New Roman"/>
          <w:i/>
          <w:iCs/>
        </w:rPr>
        <w:t>to know the insurance plan types)</w:t>
      </w:r>
    </w:p>
    <w:p w14:paraId="6272CA22" w14:textId="476F0C99" w:rsidR="00632744" w:rsidRPr="00F473E8" w:rsidRDefault="00632744" w:rsidP="00F473E8">
      <w:pPr>
        <w:rPr>
          <w:rFonts w:ascii="Times New Roman" w:hAnsi="Times New Roman" w:cs="Times New Roman"/>
          <w:i/>
          <w:iCs/>
        </w:rPr>
      </w:pPr>
      <w:r w:rsidRPr="00632744">
        <w:rPr>
          <w:rFonts w:ascii="Times New Roman" w:hAnsi="Times New Roman" w:cs="Times New Roman"/>
          <w:i/>
          <w:iCs/>
        </w:rPr>
        <w:t xml:space="preserve">ok, now tell me, according to this dataset. what percentage of denials, pending, and approved </w:t>
      </w:r>
      <w:proofErr w:type="gramStart"/>
      <w:r w:rsidRPr="00632744">
        <w:rPr>
          <w:rFonts w:ascii="Times New Roman" w:hAnsi="Times New Roman" w:cs="Times New Roman"/>
          <w:i/>
          <w:iCs/>
        </w:rPr>
        <w:t>insurance</w:t>
      </w:r>
      <w:r>
        <w:rPr>
          <w:rFonts w:ascii="Times New Roman" w:hAnsi="Times New Roman" w:cs="Times New Roman"/>
          <w:i/>
          <w:iCs/>
        </w:rPr>
        <w:t>?(</w:t>
      </w:r>
      <w:proofErr w:type="gramEnd"/>
      <w:r>
        <w:rPr>
          <w:rFonts w:ascii="Times New Roman" w:hAnsi="Times New Roman" w:cs="Times New Roman"/>
          <w:i/>
          <w:iCs/>
        </w:rPr>
        <w:t>to know the percentage of denials, pending, and approved insurances)</w:t>
      </w:r>
    </w:p>
    <w:p w14:paraId="139E85F7"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The assistant </w:t>
      </w:r>
      <w:proofErr w:type="spellStart"/>
      <w:r w:rsidRPr="00F473E8">
        <w:rPr>
          <w:rFonts w:ascii="Times New Roman" w:hAnsi="Times New Roman" w:cs="Times New Roman"/>
        </w:rPr>
        <w:t>analyzes</w:t>
      </w:r>
      <w:proofErr w:type="spellEnd"/>
      <w:r w:rsidRPr="00F473E8">
        <w:rPr>
          <w:rFonts w:ascii="Times New Roman" w:hAnsi="Times New Roman" w:cs="Times New Roman"/>
        </w:rPr>
        <w:t xml:space="preserve"> the dataset (simulated via prompt logic) and responds with a clear, specific, and human-readable answer. It correctly identifies that the primary reasons for claim denials are:</w:t>
      </w:r>
    </w:p>
    <w:p w14:paraId="43861FE2" w14:textId="77777777" w:rsidR="00F473E8" w:rsidRPr="00F473E8" w:rsidRDefault="00F473E8" w:rsidP="00F473E8">
      <w:pPr>
        <w:numPr>
          <w:ilvl w:val="0"/>
          <w:numId w:val="4"/>
        </w:numPr>
        <w:rPr>
          <w:rFonts w:ascii="Times New Roman" w:hAnsi="Times New Roman" w:cs="Times New Roman"/>
        </w:rPr>
      </w:pPr>
      <w:r w:rsidRPr="00F473E8">
        <w:rPr>
          <w:rFonts w:ascii="Times New Roman" w:hAnsi="Times New Roman" w:cs="Times New Roman"/>
        </w:rPr>
        <w:t>Missing pre-authorization</w:t>
      </w:r>
    </w:p>
    <w:p w14:paraId="0B820210" w14:textId="77777777" w:rsidR="00F473E8" w:rsidRPr="00F473E8" w:rsidRDefault="00F473E8" w:rsidP="00F473E8">
      <w:pPr>
        <w:numPr>
          <w:ilvl w:val="0"/>
          <w:numId w:val="4"/>
        </w:numPr>
        <w:rPr>
          <w:rFonts w:ascii="Times New Roman" w:hAnsi="Times New Roman" w:cs="Times New Roman"/>
        </w:rPr>
      </w:pPr>
      <w:r w:rsidRPr="00F473E8">
        <w:rPr>
          <w:rFonts w:ascii="Times New Roman" w:hAnsi="Times New Roman" w:cs="Times New Roman"/>
        </w:rPr>
        <w:t>Missing required documents</w:t>
      </w:r>
    </w:p>
    <w:p w14:paraId="1595D4F1"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The assistant goes further by breaking down the denial statistics (e.g., 5 claims due to pre-auth issues, 2 due to missing documentation) and even gives examples such as "ac872" and "NPI number" to mimic actual insurance claim metadata. It also closes the answer with a helpful reminder about the importance of providing complete documentation and pre-authorizations.</w:t>
      </w:r>
    </w:p>
    <w:p w14:paraId="3016CCB6" w14:textId="77777777" w:rsidR="00F473E8" w:rsidRPr="00F473E8" w:rsidRDefault="00F473E8" w:rsidP="00F473E8">
      <w:pPr>
        <w:rPr>
          <w:rFonts w:ascii="Times New Roman" w:hAnsi="Times New Roman" w:cs="Times New Roman"/>
        </w:rPr>
      </w:pPr>
      <w:r w:rsidRPr="00F473E8">
        <w:rPr>
          <w:rFonts w:ascii="Times New Roman" w:hAnsi="Times New Roman" w:cs="Times New Roman"/>
        </w:rPr>
        <w:t xml:space="preserve">This shows that the system prompt and logic behind </w:t>
      </w:r>
      <w:proofErr w:type="spellStart"/>
      <w:r w:rsidRPr="00F473E8">
        <w:rPr>
          <w:rFonts w:ascii="Times New Roman" w:hAnsi="Times New Roman" w:cs="Times New Roman"/>
        </w:rPr>
        <w:t>SmartClaimMate</w:t>
      </w:r>
      <w:proofErr w:type="spellEnd"/>
      <w:r w:rsidRPr="00F473E8">
        <w:rPr>
          <w:rFonts w:ascii="Times New Roman" w:hAnsi="Times New Roman" w:cs="Times New Roman"/>
        </w:rPr>
        <w:t xml:space="preserve"> are functioning exactly as intended:</w:t>
      </w:r>
    </w:p>
    <w:p w14:paraId="75B82D91" w14:textId="77777777" w:rsidR="00F473E8" w:rsidRPr="00F473E8" w:rsidRDefault="00F473E8" w:rsidP="00F473E8">
      <w:pPr>
        <w:numPr>
          <w:ilvl w:val="0"/>
          <w:numId w:val="5"/>
        </w:numPr>
        <w:rPr>
          <w:rFonts w:ascii="Times New Roman" w:hAnsi="Times New Roman" w:cs="Times New Roman"/>
        </w:rPr>
      </w:pPr>
      <w:r w:rsidRPr="00F473E8">
        <w:rPr>
          <w:rFonts w:ascii="Segoe UI Emoji" w:hAnsi="Segoe UI Emoji" w:cs="Segoe UI Emoji"/>
        </w:rPr>
        <w:t>🧠</w:t>
      </w:r>
      <w:r w:rsidRPr="00F473E8">
        <w:rPr>
          <w:rFonts w:ascii="Times New Roman" w:hAnsi="Times New Roman" w:cs="Times New Roman"/>
        </w:rPr>
        <w:t xml:space="preserve"> It understands the context</w:t>
      </w:r>
    </w:p>
    <w:p w14:paraId="35B91082" w14:textId="77777777" w:rsidR="00F473E8" w:rsidRPr="00F473E8" w:rsidRDefault="00F473E8" w:rsidP="00F473E8">
      <w:pPr>
        <w:numPr>
          <w:ilvl w:val="0"/>
          <w:numId w:val="5"/>
        </w:numPr>
        <w:rPr>
          <w:rFonts w:ascii="Times New Roman" w:hAnsi="Times New Roman" w:cs="Times New Roman"/>
        </w:rPr>
      </w:pPr>
      <w:r w:rsidRPr="00F473E8">
        <w:rPr>
          <w:rFonts w:ascii="Segoe UI Emoji" w:hAnsi="Segoe UI Emoji" w:cs="Segoe UI Emoji"/>
        </w:rPr>
        <w:t>🔍</w:t>
      </w:r>
      <w:r w:rsidRPr="00F473E8">
        <w:rPr>
          <w:rFonts w:ascii="Times New Roman" w:hAnsi="Times New Roman" w:cs="Times New Roman"/>
        </w:rPr>
        <w:t xml:space="preserve"> Summarizes complex information</w:t>
      </w:r>
    </w:p>
    <w:p w14:paraId="17BB1662" w14:textId="77777777" w:rsidR="00F473E8" w:rsidRPr="00F473E8" w:rsidRDefault="00F473E8" w:rsidP="00F473E8">
      <w:pPr>
        <w:numPr>
          <w:ilvl w:val="0"/>
          <w:numId w:val="5"/>
        </w:numPr>
        <w:rPr>
          <w:rFonts w:ascii="Times New Roman" w:hAnsi="Times New Roman" w:cs="Times New Roman"/>
        </w:rPr>
      </w:pPr>
      <w:r w:rsidRPr="00F473E8">
        <w:rPr>
          <w:rFonts w:ascii="Segoe UI Emoji" w:hAnsi="Segoe UI Emoji" w:cs="Segoe UI Emoji"/>
        </w:rPr>
        <w:t>💬</w:t>
      </w:r>
      <w:r w:rsidRPr="00F473E8">
        <w:rPr>
          <w:rFonts w:ascii="Times New Roman" w:hAnsi="Times New Roman" w:cs="Times New Roman"/>
        </w:rPr>
        <w:t xml:space="preserve"> Responds in clear, helpful language</w:t>
      </w:r>
    </w:p>
    <w:p w14:paraId="7F566831" w14:textId="77777777" w:rsidR="00F473E8" w:rsidRPr="00F473E8" w:rsidRDefault="00F473E8" w:rsidP="00F473E8">
      <w:pPr>
        <w:numPr>
          <w:ilvl w:val="0"/>
          <w:numId w:val="5"/>
        </w:numPr>
        <w:rPr>
          <w:rFonts w:ascii="Times New Roman" w:hAnsi="Times New Roman" w:cs="Times New Roman"/>
        </w:rPr>
      </w:pPr>
      <w:r w:rsidRPr="00F473E8">
        <w:rPr>
          <w:rFonts w:ascii="Segoe UI Emoji" w:hAnsi="Segoe UI Emoji" w:cs="Segoe UI Emoji"/>
        </w:rPr>
        <w:t>🏥</w:t>
      </w:r>
      <w:r w:rsidRPr="00F473E8">
        <w:rPr>
          <w:rFonts w:ascii="Times New Roman" w:hAnsi="Times New Roman" w:cs="Times New Roman"/>
        </w:rPr>
        <w:t xml:space="preserve"> Adds human-like advisory suggestions</w:t>
      </w:r>
    </w:p>
    <w:p w14:paraId="30E821A7" w14:textId="77777777" w:rsidR="00F473E8" w:rsidRDefault="00F473E8" w:rsidP="00F473E8">
      <w:pPr>
        <w:rPr>
          <w:rFonts w:ascii="Times New Roman" w:hAnsi="Times New Roman" w:cs="Times New Roman"/>
        </w:rPr>
      </w:pPr>
      <w:r w:rsidRPr="00F473E8">
        <w:rPr>
          <w:rFonts w:ascii="Times New Roman" w:hAnsi="Times New Roman" w:cs="Times New Roman"/>
        </w:rPr>
        <w:t>This is a core use case of the assistant — helping users understand why their claim was denied, and what actions to take next — and it was executed effectively during testing in Prompt Lab.</w:t>
      </w:r>
    </w:p>
    <w:p w14:paraId="541571D1" w14:textId="77777777" w:rsidR="00632744" w:rsidRDefault="00632744" w:rsidP="00F473E8">
      <w:pPr>
        <w:rPr>
          <w:rFonts w:ascii="Times New Roman" w:hAnsi="Times New Roman" w:cs="Times New Roman"/>
        </w:rPr>
      </w:pPr>
    </w:p>
    <w:p w14:paraId="32F6F090" w14:textId="77777777" w:rsidR="00632744" w:rsidRDefault="00632744" w:rsidP="00F473E8">
      <w:pPr>
        <w:rPr>
          <w:rFonts w:ascii="Times New Roman" w:hAnsi="Times New Roman" w:cs="Times New Roman"/>
        </w:rPr>
      </w:pPr>
    </w:p>
    <w:p w14:paraId="74CA5D8C" w14:textId="77777777" w:rsidR="00632744" w:rsidRDefault="00632744" w:rsidP="00F473E8">
      <w:pPr>
        <w:rPr>
          <w:rFonts w:ascii="Times New Roman" w:hAnsi="Times New Roman" w:cs="Times New Roman"/>
        </w:rPr>
      </w:pPr>
    </w:p>
    <w:p w14:paraId="7A9D94F1" w14:textId="77777777" w:rsidR="00632744" w:rsidRDefault="00632744" w:rsidP="00F473E8">
      <w:pPr>
        <w:rPr>
          <w:rFonts w:ascii="Times New Roman" w:hAnsi="Times New Roman" w:cs="Times New Roman"/>
        </w:rPr>
      </w:pPr>
    </w:p>
    <w:p w14:paraId="4BAEB911" w14:textId="77777777" w:rsidR="00632744" w:rsidRDefault="00632744" w:rsidP="00F473E8">
      <w:pPr>
        <w:rPr>
          <w:rFonts w:ascii="Times New Roman" w:hAnsi="Times New Roman" w:cs="Times New Roman"/>
        </w:rPr>
      </w:pPr>
    </w:p>
    <w:p w14:paraId="2CBE40E8" w14:textId="77777777" w:rsidR="00632744" w:rsidRDefault="00632744" w:rsidP="00F473E8">
      <w:pPr>
        <w:rPr>
          <w:rFonts w:ascii="Times New Roman" w:hAnsi="Times New Roman" w:cs="Times New Roman"/>
        </w:rPr>
      </w:pPr>
    </w:p>
    <w:p w14:paraId="63AE7A37" w14:textId="77777777" w:rsidR="00632744" w:rsidRDefault="00632744" w:rsidP="00F473E8">
      <w:pPr>
        <w:rPr>
          <w:rFonts w:ascii="Times New Roman" w:hAnsi="Times New Roman" w:cs="Times New Roman"/>
        </w:rPr>
      </w:pPr>
    </w:p>
    <w:p w14:paraId="31855E77" w14:textId="77777777" w:rsidR="00632744" w:rsidRDefault="00632744" w:rsidP="00F473E8">
      <w:pPr>
        <w:rPr>
          <w:rFonts w:ascii="Times New Roman" w:hAnsi="Times New Roman" w:cs="Times New Roman"/>
        </w:rPr>
      </w:pPr>
    </w:p>
    <w:p w14:paraId="7B99D8BC" w14:textId="77777777" w:rsidR="00632744" w:rsidRDefault="00632744" w:rsidP="00F473E8">
      <w:pPr>
        <w:rPr>
          <w:rFonts w:ascii="Times New Roman" w:hAnsi="Times New Roman" w:cs="Times New Roman"/>
        </w:rPr>
      </w:pPr>
    </w:p>
    <w:p w14:paraId="5F13267B" w14:textId="77777777" w:rsidR="00632744" w:rsidRDefault="00632744" w:rsidP="00F473E8">
      <w:pPr>
        <w:rPr>
          <w:rFonts w:ascii="Times New Roman" w:hAnsi="Times New Roman" w:cs="Times New Roman"/>
        </w:rPr>
      </w:pPr>
    </w:p>
    <w:p w14:paraId="4232CB94" w14:textId="77777777" w:rsidR="00632744" w:rsidRDefault="00632744" w:rsidP="00F473E8">
      <w:pPr>
        <w:rPr>
          <w:rFonts w:ascii="Times New Roman" w:hAnsi="Times New Roman" w:cs="Times New Roman"/>
        </w:rPr>
      </w:pPr>
    </w:p>
    <w:p w14:paraId="17B0C51B" w14:textId="77777777" w:rsidR="00632744" w:rsidRDefault="00632744" w:rsidP="00F473E8">
      <w:pPr>
        <w:rPr>
          <w:rFonts w:ascii="Times New Roman" w:hAnsi="Times New Roman" w:cs="Times New Roman"/>
        </w:rPr>
      </w:pPr>
    </w:p>
    <w:p w14:paraId="1D4AEC4A" w14:textId="77777777" w:rsidR="00632744" w:rsidRDefault="00632744" w:rsidP="00F473E8">
      <w:pPr>
        <w:rPr>
          <w:rFonts w:ascii="Times New Roman" w:hAnsi="Times New Roman" w:cs="Times New Roman"/>
        </w:rPr>
      </w:pPr>
    </w:p>
    <w:p w14:paraId="633C95E1" w14:textId="11291B04" w:rsidR="00632744" w:rsidRPr="00632744" w:rsidRDefault="00632744" w:rsidP="00F473E8">
      <w:pPr>
        <w:rPr>
          <w:rFonts w:ascii="Times New Roman" w:hAnsi="Times New Roman" w:cs="Times New Roman"/>
          <w:b/>
          <w:bCs/>
        </w:rPr>
      </w:pPr>
      <w:r w:rsidRPr="00632744">
        <w:rPr>
          <w:rFonts w:ascii="Times New Roman" w:hAnsi="Times New Roman" w:cs="Times New Roman"/>
          <w:b/>
          <w:bCs/>
        </w:rPr>
        <w:lastRenderedPageBreak/>
        <w:t xml:space="preserve">2. Let’s check with sample Denial Letter to better understand the </w:t>
      </w:r>
      <w:proofErr w:type="spellStart"/>
      <w:r w:rsidRPr="00632744">
        <w:rPr>
          <w:rFonts w:ascii="Times New Roman" w:hAnsi="Times New Roman" w:cs="Times New Roman"/>
          <w:b/>
          <w:bCs/>
        </w:rPr>
        <w:t>SmartCliamMate</w:t>
      </w:r>
      <w:proofErr w:type="spellEnd"/>
    </w:p>
    <w:p w14:paraId="6298C791" w14:textId="32D424EB" w:rsidR="00632744" w:rsidRDefault="00632744" w:rsidP="00F473E8">
      <w:pPr>
        <w:rPr>
          <w:rFonts w:ascii="Times New Roman" w:hAnsi="Times New Roman" w:cs="Times New Roman"/>
        </w:rPr>
      </w:pPr>
      <w:r w:rsidRPr="00632744">
        <w:rPr>
          <w:rFonts w:ascii="Times New Roman" w:hAnsi="Times New Roman" w:cs="Times New Roman"/>
        </w:rPr>
        <w:drawing>
          <wp:inline distT="0" distB="0" distL="0" distR="0" wp14:anchorId="0F991EB2" wp14:editId="4C1A11FB">
            <wp:extent cx="5731510" cy="3557270"/>
            <wp:effectExtent l="0" t="0" r="2540" b="5080"/>
            <wp:docPr id="91659799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7996" name="Picture 1" descr="A screenshot of a computer screen&#10;&#10;AI-generated content may be incorrect."/>
                    <pic:cNvPicPr/>
                  </pic:nvPicPr>
                  <pic:blipFill>
                    <a:blip r:embed="rId9"/>
                    <a:stretch>
                      <a:fillRect/>
                    </a:stretch>
                  </pic:blipFill>
                  <pic:spPr>
                    <a:xfrm>
                      <a:off x="0" y="0"/>
                      <a:ext cx="5731510" cy="3557270"/>
                    </a:xfrm>
                    <a:prstGeom prst="rect">
                      <a:avLst/>
                    </a:prstGeom>
                  </pic:spPr>
                </pic:pic>
              </a:graphicData>
            </a:graphic>
          </wp:inline>
        </w:drawing>
      </w:r>
    </w:p>
    <w:p w14:paraId="48C1986A" w14:textId="50084E9D" w:rsidR="00632744" w:rsidRDefault="00632744" w:rsidP="00F473E8">
      <w:pPr>
        <w:rPr>
          <w:rFonts w:ascii="Times New Roman" w:hAnsi="Times New Roman" w:cs="Times New Roman"/>
        </w:rPr>
      </w:pPr>
      <w:r w:rsidRPr="00632744">
        <w:rPr>
          <w:rFonts w:ascii="Times New Roman" w:hAnsi="Times New Roman" w:cs="Times New Roman"/>
        </w:rPr>
        <w:drawing>
          <wp:inline distT="0" distB="0" distL="0" distR="0" wp14:anchorId="69BCCACE" wp14:editId="39C96D14">
            <wp:extent cx="5731510" cy="4425315"/>
            <wp:effectExtent l="0" t="0" r="2540" b="0"/>
            <wp:docPr id="1823743782" name="Picture 1" descr="A screenshot of a medical insurance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3782" name="Picture 1" descr="A screenshot of a medical insurance message&#10;&#10;AI-generated content may be incorrect."/>
                    <pic:cNvPicPr/>
                  </pic:nvPicPr>
                  <pic:blipFill>
                    <a:blip r:embed="rId10"/>
                    <a:stretch>
                      <a:fillRect/>
                    </a:stretch>
                  </pic:blipFill>
                  <pic:spPr>
                    <a:xfrm>
                      <a:off x="0" y="0"/>
                      <a:ext cx="5731510" cy="4425315"/>
                    </a:xfrm>
                    <a:prstGeom prst="rect">
                      <a:avLst/>
                    </a:prstGeom>
                  </pic:spPr>
                </pic:pic>
              </a:graphicData>
            </a:graphic>
          </wp:inline>
        </w:drawing>
      </w:r>
    </w:p>
    <w:p w14:paraId="53D4A05A" w14:textId="77777777" w:rsidR="00F473E8" w:rsidRDefault="00F473E8" w:rsidP="00F473E8">
      <w:pPr>
        <w:rPr>
          <w:rFonts w:ascii="Times New Roman" w:hAnsi="Times New Roman" w:cs="Times New Roman"/>
        </w:rPr>
      </w:pPr>
    </w:p>
    <w:p w14:paraId="0A5FA23C" w14:textId="31F860C5" w:rsidR="00F473E8" w:rsidRDefault="00694836" w:rsidP="00F473E8">
      <w:pPr>
        <w:rPr>
          <w:rFonts w:ascii="Times New Roman" w:hAnsi="Times New Roman" w:cs="Times New Roman"/>
        </w:rPr>
      </w:pPr>
      <w:r w:rsidRPr="00694836">
        <w:rPr>
          <w:rFonts w:ascii="Times New Roman" w:hAnsi="Times New Roman" w:cs="Times New Roman"/>
        </w:rPr>
        <w:lastRenderedPageBreak/>
        <w:drawing>
          <wp:inline distT="0" distB="0" distL="0" distR="0" wp14:anchorId="20A5312C" wp14:editId="03CFEE2D">
            <wp:extent cx="5731510" cy="4895134"/>
            <wp:effectExtent l="0" t="0" r="2540" b="1270"/>
            <wp:docPr id="105906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2712" name=""/>
                    <pic:cNvPicPr/>
                  </pic:nvPicPr>
                  <pic:blipFill>
                    <a:blip r:embed="rId11"/>
                    <a:stretch>
                      <a:fillRect/>
                    </a:stretch>
                  </pic:blipFill>
                  <pic:spPr>
                    <a:xfrm>
                      <a:off x="0" y="0"/>
                      <a:ext cx="5736401" cy="4899311"/>
                    </a:xfrm>
                    <a:prstGeom prst="rect">
                      <a:avLst/>
                    </a:prstGeom>
                  </pic:spPr>
                </pic:pic>
              </a:graphicData>
            </a:graphic>
          </wp:inline>
        </w:drawing>
      </w:r>
    </w:p>
    <w:p w14:paraId="4A10F588" w14:textId="5DFDF52B" w:rsidR="00F473E8" w:rsidRDefault="00694836" w:rsidP="00F473E8">
      <w:pPr>
        <w:rPr>
          <w:rFonts w:ascii="Times New Roman" w:hAnsi="Times New Roman" w:cs="Times New Roman"/>
        </w:rPr>
      </w:pPr>
      <w:r w:rsidRPr="00694836">
        <w:rPr>
          <w:rFonts w:ascii="Times New Roman" w:hAnsi="Times New Roman" w:cs="Times New Roman"/>
        </w:rPr>
        <w:drawing>
          <wp:inline distT="0" distB="0" distL="0" distR="0" wp14:anchorId="72B3584C" wp14:editId="4591F82C">
            <wp:extent cx="5731510" cy="3751580"/>
            <wp:effectExtent l="0" t="0" r="2540" b="1270"/>
            <wp:docPr id="1369623882" name="Picture 1" descr="A screenshot of a medical insuran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3882" name="Picture 1" descr="A screenshot of a medical insurance application&#10;&#10;AI-generated content may be incorrect."/>
                    <pic:cNvPicPr/>
                  </pic:nvPicPr>
                  <pic:blipFill>
                    <a:blip r:embed="rId12"/>
                    <a:stretch>
                      <a:fillRect/>
                    </a:stretch>
                  </pic:blipFill>
                  <pic:spPr>
                    <a:xfrm>
                      <a:off x="0" y="0"/>
                      <a:ext cx="5731510" cy="3751580"/>
                    </a:xfrm>
                    <a:prstGeom prst="rect">
                      <a:avLst/>
                    </a:prstGeom>
                  </pic:spPr>
                </pic:pic>
              </a:graphicData>
            </a:graphic>
          </wp:inline>
        </w:drawing>
      </w:r>
    </w:p>
    <w:p w14:paraId="41AD3EB1" w14:textId="14F1FEAD" w:rsidR="00694836" w:rsidDel="005965AA" w:rsidRDefault="00694836" w:rsidP="00F473E8">
      <w:pPr>
        <w:rPr>
          <w:del w:id="0" w:author="POOJITHA GUDURU" w:date="2025-06-01T19:44:00Z" w16du:dateUtc="2025-06-01T23:44:00Z"/>
          <w:rFonts w:ascii="Times New Roman" w:hAnsi="Times New Roman" w:cs="Times New Roman"/>
        </w:rPr>
      </w:pPr>
      <w:r>
        <w:rPr>
          <w:rFonts w:ascii="Times New Roman" w:hAnsi="Times New Roman" w:cs="Times New Roman"/>
        </w:rPr>
        <w:lastRenderedPageBreak/>
        <w:t xml:space="preserve">3. Let’s ask my </w:t>
      </w:r>
      <w:proofErr w:type="spellStart"/>
      <w:r>
        <w:rPr>
          <w:rFonts w:ascii="Times New Roman" w:hAnsi="Times New Roman" w:cs="Times New Roman"/>
        </w:rPr>
        <w:t>SmartClaimMate</w:t>
      </w:r>
      <w:proofErr w:type="spellEnd"/>
      <w:r>
        <w:rPr>
          <w:rFonts w:ascii="Times New Roman" w:hAnsi="Times New Roman" w:cs="Times New Roman"/>
        </w:rPr>
        <w:t xml:space="preserve"> for a Hospital </w:t>
      </w:r>
      <w:proofErr w:type="spellStart"/>
      <w:r>
        <w:rPr>
          <w:rFonts w:ascii="Times New Roman" w:hAnsi="Times New Roman" w:cs="Times New Roman"/>
        </w:rPr>
        <w:t>recommendation:</w:t>
      </w:r>
    </w:p>
    <w:p w14:paraId="31249EC3" w14:textId="6465B072" w:rsidR="00694836" w:rsidRDefault="005965AA" w:rsidP="00F473E8">
      <w:pPr>
        <w:rPr>
          <w:rFonts w:ascii="Times New Roman" w:hAnsi="Times New Roman" w:cs="Times New Roman"/>
        </w:rPr>
      </w:pPr>
      <w:r>
        <w:rPr>
          <w:rFonts w:ascii="Times New Roman" w:hAnsi="Times New Roman" w:cs="Times New Roman"/>
        </w:rPr>
        <w:t>SmartClaimMate</w:t>
      </w:r>
      <w:proofErr w:type="spellEnd"/>
      <w:r>
        <w:rPr>
          <w:rFonts w:ascii="Times New Roman" w:hAnsi="Times New Roman" w:cs="Times New Roman"/>
        </w:rPr>
        <w:t xml:space="preserve"> also recommends the hospital available in my location. </w:t>
      </w:r>
      <w:proofErr w:type="spellStart"/>
      <w:r>
        <w:rPr>
          <w:rFonts w:ascii="Times New Roman" w:hAnsi="Times New Roman" w:cs="Times New Roman"/>
        </w:rPr>
        <w:t>SmartClaimMate</w:t>
      </w:r>
      <w:proofErr w:type="spellEnd"/>
      <w:r>
        <w:rPr>
          <w:rFonts w:ascii="Times New Roman" w:hAnsi="Times New Roman" w:cs="Times New Roman"/>
        </w:rPr>
        <w:t xml:space="preserve"> is not only for Denials, appeals, and Customer support &amp; Assistant. It can also suggest to you the hospital nearby you and within 10 miles based on your Zip code.</w:t>
      </w:r>
    </w:p>
    <w:p w14:paraId="59AF2A7E" w14:textId="51601814" w:rsidR="00F473E8" w:rsidRDefault="005965AA" w:rsidP="00F473E8">
      <w:pPr>
        <w:rPr>
          <w:rFonts w:ascii="Times New Roman" w:hAnsi="Times New Roman" w:cs="Times New Roman"/>
        </w:rPr>
      </w:pPr>
      <w:r w:rsidRPr="005965AA">
        <w:rPr>
          <w:rFonts w:ascii="Times New Roman" w:hAnsi="Times New Roman" w:cs="Times New Roman"/>
        </w:rPr>
        <w:drawing>
          <wp:inline distT="0" distB="0" distL="0" distR="0" wp14:anchorId="6E88A3C3" wp14:editId="521C4336">
            <wp:extent cx="5731510" cy="5015865"/>
            <wp:effectExtent l="0" t="0" r="2540" b="0"/>
            <wp:docPr id="24825974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59744" name="Picture 1" descr="A screenshot of a chat&#10;&#10;AI-generated content may be incorrect."/>
                    <pic:cNvPicPr/>
                  </pic:nvPicPr>
                  <pic:blipFill>
                    <a:blip r:embed="rId13"/>
                    <a:stretch>
                      <a:fillRect/>
                    </a:stretch>
                  </pic:blipFill>
                  <pic:spPr>
                    <a:xfrm>
                      <a:off x="0" y="0"/>
                      <a:ext cx="5731510" cy="5015865"/>
                    </a:xfrm>
                    <a:prstGeom prst="rect">
                      <a:avLst/>
                    </a:prstGeom>
                  </pic:spPr>
                </pic:pic>
              </a:graphicData>
            </a:graphic>
          </wp:inline>
        </w:drawing>
      </w:r>
    </w:p>
    <w:p w14:paraId="3F10F509" w14:textId="106E59D9" w:rsidR="00F473E8" w:rsidRDefault="005965AA" w:rsidP="00F473E8">
      <w:pPr>
        <w:rPr>
          <w:rFonts w:ascii="Times New Roman" w:hAnsi="Times New Roman" w:cs="Times New Roman"/>
        </w:rPr>
      </w:pPr>
      <w:r>
        <w:rPr>
          <w:rFonts w:ascii="Times New Roman" w:hAnsi="Times New Roman" w:cs="Times New Roman"/>
        </w:rPr>
        <w:t xml:space="preserve">This Assistant also suggest you the Healthcare </w:t>
      </w:r>
      <w:proofErr w:type="gramStart"/>
      <w:r>
        <w:rPr>
          <w:rFonts w:ascii="Times New Roman" w:hAnsi="Times New Roman" w:cs="Times New Roman"/>
        </w:rPr>
        <w:t>plans :</w:t>
      </w:r>
      <w:proofErr w:type="gramEnd"/>
    </w:p>
    <w:p w14:paraId="74ADB2B3" w14:textId="3DECAF5B" w:rsidR="005965AA" w:rsidRPr="00F473E8" w:rsidRDefault="005965AA" w:rsidP="00F473E8">
      <w:pPr>
        <w:rPr>
          <w:rFonts w:ascii="Times New Roman" w:hAnsi="Times New Roman" w:cs="Times New Roman"/>
        </w:rPr>
      </w:pPr>
      <w:r w:rsidRPr="005965AA">
        <w:rPr>
          <w:rFonts w:ascii="Times New Roman" w:hAnsi="Times New Roman" w:cs="Times New Roman"/>
        </w:rPr>
        <w:lastRenderedPageBreak/>
        <w:drawing>
          <wp:inline distT="0" distB="0" distL="0" distR="0" wp14:anchorId="3C1017FE" wp14:editId="0D8E868B">
            <wp:extent cx="5731510" cy="4179570"/>
            <wp:effectExtent l="0" t="0" r="2540" b="0"/>
            <wp:docPr id="1962334820" name="Picture 1"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34820" name="Picture 1" descr="A screenshot of a medical form&#10;&#10;AI-generated content may be incorrect."/>
                    <pic:cNvPicPr/>
                  </pic:nvPicPr>
                  <pic:blipFill>
                    <a:blip r:embed="rId14"/>
                    <a:stretch>
                      <a:fillRect/>
                    </a:stretch>
                  </pic:blipFill>
                  <pic:spPr>
                    <a:xfrm>
                      <a:off x="0" y="0"/>
                      <a:ext cx="5731510" cy="4179570"/>
                    </a:xfrm>
                    <a:prstGeom prst="rect">
                      <a:avLst/>
                    </a:prstGeom>
                  </pic:spPr>
                </pic:pic>
              </a:graphicData>
            </a:graphic>
          </wp:inline>
        </w:drawing>
      </w:r>
    </w:p>
    <w:p w14:paraId="28DB7373" w14:textId="77777777" w:rsidR="00F473E8" w:rsidRPr="00F473E8" w:rsidRDefault="00F473E8" w:rsidP="00F473E8">
      <w:pPr>
        <w:rPr>
          <w:rFonts w:ascii="Times New Roman" w:hAnsi="Times New Roman" w:cs="Times New Roman"/>
        </w:rPr>
      </w:pPr>
    </w:p>
    <w:p w14:paraId="32B69D30" w14:textId="77777777" w:rsidR="005965AA" w:rsidRPr="005965AA" w:rsidRDefault="005965AA" w:rsidP="005965AA">
      <w:pPr>
        <w:jc w:val="both"/>
        <w:rPr>
          <w:rFonts w:ascii="Times New Roman" w:hAnsi="Times New Roman" w:cs="Times New Roman"/>
          <w:b/>
          <w:bCs/>
        </w:rPr>
      </w:pPr>
      <w:r w:rsidRPr="005965AA">
        <w:rPr>
          <w:rFonts w:ascii="Times New Roman" w:hAnsi="Times New Roman" w:cs="Times New Roman"/>
          <w:b/>
          <w:bCs/>
        </w:rPr>
        <w:t>Conclusion</w:t>
      </w:r>
    </w:p>
    <w:p w14:paraId="22B9110F" w14:textId="77777777" w:rsidR="005965AA" w:rsidRPr="005965AA" w:rsidRDefault="005965AA" w:rsidP="005965AA">
      <w:pPr>
        <w:jc w:val="both"/>
        <w:rPr>
          <w:rFonts w:ascii="Times New Roman" w:hAnsi="Times New Roman" w:cs="Times New Roman"/>
        </w:rPr>
      </w:pPr>
      <w:proofErr w:type="spellStart"/>
      <w:r w:rsidRPr="005965AA">
        <w:rPr>
          <w:rFonts w:ascii="Times New Roman" w:hAnsi="Times New Roman" w:cs="Times New Roman"/>
        </w:rPr>
        <w:t>SmartClaimMate</w:t>
      </w:r>
      <w:proofErr w:type="spellEnd"/>
      <w:r w:rsidRPr="005965AA">
        <w:rPr>
          <w:rFonts w:ascii="Times New Roman" w:hAnsi="Times New Roman" w:cs="Times New Roman"/>
        </w:rPr>
        <w:t xml:space="preserve"> demonstrates how conversational AI, when guided by a well-designed prompt and grounded in Retrieval-Augmented Generation (RAG) principles, can significantly improve the user experience in the complex world of health insurance. By simulating claim analysis, generating appeal drafts, suggesting personalized health plans, and responding with empathy and clarity, </w:t>
      </w:r>
      <w:proofErr w:type="spellStart"/>
      <w:r w:rsidRPr="005965AA">
        <w:rPr>
          <w:rFonts w:ascii="Times New Roman" w:hAnsi="Times New Roman" w:cs="Times New Roman"/>
        </w:rPr>
        <w:t>SmartClaimMate</w:t>
      </w:r>
      <w:proofErr w:type="spellEnd"/>
      <w:r w:rsidRPr="005965AA">
        <w:rPr>
          <w:rFonts w:ascii="Times New Roman" w:hAnsi="Times New Roman" w:cs="Times New Roman"/>
        </w:rPr>
        <w:t xml:space="preserve"> bridges the gap between technical insurance data and everyday user understanding. Even within the constraints of the hackathon—without full cloud deployment—this project successfully showcases the practical impact of AI assistants in healthcare. With future integration into real-time data sources, </w:t>
      </w:r>
      <w:proofErr w:type="spellStart"/>
      <w:r w:rsidRPr="005965AA">
        <w:rPr>
          <w:rFonts w:ascii="Times New Roman" w:hAnsi="Times New Roman" w:cs="Times New Roman"/>
        </w:rPr>
        <w:t>SmartClaimMate</w:t>
      </w:r>
      <w:proofErr w:type="spellEnd"/>
      <w:r w:rsidRPr="005965AA">
        <w:rPr>
          <w:rFonts w:ascii="Times New Roman" w:hAnsi="Times New Roman" w:cs="Times New Roman"/>
        </w:rPr>
        <w:t xml:space="preserve"> has the potential to become a fully functional virtual insurance advisor, reducing claim confusion and empowering users to make informed health decisions.</w:t>
      </w:r>
    </w:p>
    <w:p w14:paraId="6358FA75" w14:textId="77777777" w:rsidR="0077235A" w:rsidRPr="005965AA" w:rsidRDefault="0077235A" w:rsidP="005965AA">
      <w:pPr>
        <w:jc w:val="both"/>
        <w:rPr>
          <w:rFonts w:ascii="Times New Roman" w:hAnsi="Times New Roman" w:cs="Times New Roman"/>
        </w:rPr>
      </w:pPr>
    </w:p>
    <w:sectPr w:rsidR="0077235A" w:rsidRPr="00596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380"/>
    <w:multiLevelType w:val="multilevel"/>
    <w:tmpl w:val="96F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5F24"/>
    <w:multiLevelType w:val="multilevel"/>
    <w:tmpl w:val="6E4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949F6"/>
    <w:multiLevelType w:val="multilevel"/>
    <w:tmpl w:val="2C68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E327D"/>
    <w:multiLevelType w:val="multilevel"/>
    <w:tmpl w:val="457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67F96"/>
    <w:multiLevelType w:val="multilevel"/>
    <w:tmpl w:val="DA5C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06703">
    <w:abstractNumId w:val="3"/>
  </w:num>
  <w:num w:numId="2" w16cid:durableId="155804301">
    <w:abstractNumId w:val="4"/>
  </w:num>
  <w:num w:numId="3" w16cid:durableId="202132026">
    <w:abstractNumId w:val="0"/>
  </w:num>
  <w:num w:numId="4" w16cid:durableId="866985873">
    <w:abstractNumId w:val="2"/>
  </w:num>
  <w:num w:numId="5" w16cid:durableId="19419845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OJITHA GUDURU">
    <w15:presenceInfo w15:providerId="Windows Live" w15:userId="77181bbe36578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8"/>
    <w:rsid w:val="004D1E1E"/>
    <w:rsid w:val="005965AA"/>
    <w:rsid w:val="00632744"/>
    <w:rsid w:val="00694836"/>
    <w:rsid w:val="0077235A"/>
    <w:rsid w:val="009D7896"/>
    <w:rsid w:val="00F47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C7FC5"/>
  <w15:chartTrackingRefBased/>
  <w15:docId w15:val="{2B0EC9C9-C662-478B-A171-77917B32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8"/>
    <w:rPr>
      <w:rFonts w:eastAsiaTheme="majorEastAsia" w:cstheme="majorBidi"/>
      <w:color w:val="272727" w:themeColor="text1" w:themeTint="D8"/>
    </w:rPr>
  </w:style>
  <w:style w:type="paragraph" w:styleId="Title">
    <w:name w:val="Title"/>
    <w:basedOn w:val="Normal"/>
    <w:next w:val="Normal"/>
    <w:link w:val="TitleChar"/>
    <w:uiPriority w:val="10"/>
    <w:qFormat/>
    <w:rsid w:val="00F4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8"/>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8"/>
    <w:rPr>
      <w:i/>
      <w:iCs/>
      <w:color w:val="404040" w:themeColor="text1" w:themeTint="BF"/>
    </w:rPr>
  </w:style>
  <w:style w:type="paragraph" w:styleId="ListParagraph">
    <w:name w:val="List Paragraph"/>
    <w:basedOn w:val="Normal"/>
    <w:uiPriority w:val="34"/>
    <w:qFormat/>
    <w:rsid w:val="00F473E8"/>
    <w:pPr>
      <w:ind w:left="720"/>
      <w:contextualSpacing/>
    </w:pPr>
  </w:style>
  <w:style w:type="character" w:styleId="IntenseEmphasis">
    <w:name w:val="Intense Emphasis"/>
    <w:basedOn w:val="DefaultParagraphFont"/>
    <w:uiPriority w:val="21"/>
    <w:qFormat/>
    <w:rsid w:val="00F473E8"/>
    <w:rPr>
      <w:i/>
      <w:iCs/>
      <w:color w:val="0F4761" w:themeColor="accent1" w:themeShade="BF"/>
    </w:rPr>
  </w:style>
  <w:style w:type="paragraph" w:styleId="IntenseQuote">
    <w:name w:val="Intense Quote"/>
    <w:basedOn w:val="Normal"/>
    <w:next w:val="Normal"/>
    <w:link w:val="IntenseQuoteChar"/>
    <w:uiPriority w:val="30"/>
    <w:qFormat/>
    <w:rsid w:val="00F47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8"/>
    <w:rPr>
      <w:i/>
      <w:iCs/>
      <w:color w:val="0F4761" w:themeColor="accent1" w:themeShade="BF"/>
    </w:rPr>
  </w:style>
  <w:style w:type="character" w:styleId="IntenseReference">
    <w:name w:val="Intense Reference"/>
    <w:basedOn w:val="DefaultParagraphFont"/>
    <w:uiPriority w:val="32"/>
    <w:qFormat/>
    <w:rsid w:val="00F473E8"/>
    <w:rPr>
      <w:b/>
      <w:bCs/>
      <w:smallCaps/>
      <w:color w:val="0F4761" w:themeColor="accent1" w:themeShade="BF"/>
      <w:spacing w:val="5"/>
    </w:rPr>
  </w:style>
  <w:style w:type="paragraph" w:styleId="Revision">
    <w:name w:val="Revision"/>
    <w:hidden/>
    <w:uiPriority w:val="99"/>
    <w:semiHidden/>
    <w:rsid w:val="005965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54603">
      <w:bodyDiv w:val="1"/>
      <w:marLeft w:val="0"/>
      <w:marRight w:val="0"/>
      <w:marTop w:val="0"/>
      <w:marBottom w:val="0"/>
      <w:divBdr>
        <w:top w:val="none" w:sz="0" w:space="0" w:color="auto"/>
        <w:left w:val="none" w:sz="0" w:space="0" w:color="auto"/>
        <w:bottom w:val="none" w:sz="0" w:space="0" w:color="auto"/>
        <w:right w:val="none" w:sz="0" w:space="0" w:color="auto"/>
      </w:divBdr>
      <w:divsChild>
        <w:div w:id="187642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140158">
      <w:bodyDiv w:val="1"/>
      <w:marLeft w:val="0"/>
      <w:marRight w:val="0"/>
      <w:marTop w:val="0"/>
      <w:marBottom w:val="0"/>
      <w:divBdr>
        <w:top w:val="none" w:sz="0" w:space="0" w:color="auto"/>
        <w:left w:val="none" w:sz="0" w:space="0" w:color="auto"/>
        <w:bottom w:val="none" w:sz="0" w:space="0" w:color="auto"/>
        <w:right w:val="none" w:sz="0" w:space="0" w:color="auto"/>
      </w:divBdr>
    </w:div>
    <w:div w:id="1184369348">
      <w:bodyDiv w:val="1"/>
      <w:marLeft w:val="0"/>
      <w:marRight w:val="0"/>
      <w:marTop w:val="0"/>
      <w:marBottom w:val="0"/>
      <w:divBdr>
        <w:top w:val="none" w:sz="0" w:space="0" w:color="auto"/>
        <w:left w:val="none" w:sz="0" w:space="0" w:color="auto"/>
        <w:bottom w:val="none" w:sz="0" w:space="0" w:color="auto"/>
        <w:right w:val="none" w:sz="0" w:space="0" w:color="auto"/>
      </w:divBdr>
    </w:div>
    <w:div w:id="1223903880">
      <w:bodyDiv w:val="1"/>
      <w:marLeft w:val="0"/>
      <w:marRight w:val="0"/>
      <w:marTop w:val="0"/>
      <w:marBottom w:val="0"/>
      <w:divBdr>
        <w:top w:val="none" w:sz="0" w:space="0" w:color="auto"/>
        <w:left w:val="none" w:sz="0" w:space="0" w:color="auto"/>
        <w:bottom w:val="none" w:sz="0" w:space="0" w:color="auto"/>
        <w:right w:val="none" w:sz="0" w:space="0" w:color="auto"/>
      </w:divBdr>
    </w:div>
    <w:div w:id="1446997869">
      <w:bodyDiv w:val="1"/>
      <w:marLeft w:val="0"/>
      <w:marRight w:val="0"/>
      <w:marTop w:val="0"/>
      <w:marBottom w:val="0"/>
      <w:divBdr>
        <w:top w:val="none" w:sz="0" w:space="0" w:color="auto"/>
        <w:left w:val="none" w:sz="0" w:space="0" w:color="auto"/>
        <w:bottom w:val="none" w:sz="0" w:space="0" w:color="auto"/>
        <w:right w:val="none" w:sz="0" w:space="0" w:color="auto"/>
      </w:divBdr>
    </w:div>
    <w:div w:id="1614822488">
      <w:bodyDiv w:val="1"/>
      <w:marLeft w:val="0"/>
      <w:marRight w:val="0"/>
      <w:marTop w:val="0"/>
      <w:marBottom w:val="0"/>
      <w:divBdr>
        <w:top w:val="none" w:sz="0" w:space="0" w:color="auto"/>
        <w:left w:val="none" w:sz="0" w:space="0" w:color="auto"/>
        <w:bottom w:val="none" w:sz="0" w:space="0" w:color="auto"/>
        <w:right w:val="none" w:sz="0" w:space="0" w:color="auto"/>
      </w:divBdr>
      <w:divsChild>
        <w:div w:id="136644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893361">
      <w:bodyDiv w:val="1"/>
      <w:marLeft w:val="0"/>
      <w:marRight w:val="0"/>
      <w:marTop w:val="0"/>
      <w:marBottom w:val="0"/>
      <w:divBdr>
        <w:top w:val="none" w:sz="0" w:space="0" w:color="auto"/>
        <w:left w:val="none" w:sz="0" w:space="0" w:color="auto"/>
        <w:bottom w:val="none" w:sz="0" w:space="0" w:color="auto"/>
        <w:right w:val="none" w:sz="0" w:space="0" w:color="auto"/>
      </w:divBdr>
    </w:div>
    <w:div w:id="199390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1192</Words>
  <Characters>7118</Characters>
  <Application>Microsoft Office Word</Application>
  <DocSecurity>0</DocSecurity>
  <Lines>173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GUDURU</dc:creator>
  <cp:keywords/>
  <dc:description/>
  <cp:lastModifiedBy>POOJITHA GUDURU</cp:lastModifiedBy>
  <cp:revision>1</cp:revision>
  <dcterms:created xsi:type="dcterms:W3CDTF">2025-06-01T23:10:00Z</dcterms:created>
  <dcterms:modified xsi:type="dcterms:W3CDTF">2025-06-01T23:49:00Z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da3455ce-cc18-4695-b10e-10520be4d3b3</vt:lpwstr>
  </property>
</Properties>
</file>